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BD9" w:rsidRPr="005B3021" w:rsidRDefault="005B3021" w:rsidP="005B3021">
      <w:pPr>
        <w:rPr>
          <w:ins w:id="2" w:author="BAPS" w:date="2022-10-18T11:55:00Z"/>
          <w:sz w:val="32"/>
          <w:szCs w:val="32"/>
        </w:rPr>
      </w:pPr>
      <w:bookmarkStart w:id="3" w:name="_GoBack"/>
      <w:r w:rsidRPr="005B3021">
        <w:rPr>
          <w:sz w:val="32"/>
          <w:szCs w:val="32"/>
        </w:rPr>
        <w:t xml:space="preserve">                                              </w:t>
      </w:r>
      <w:ins w:id="4" w:author="BAPS" w:date="2022-10-18T11:55:00Z">
        <w:r w:rsidR="00CA3BD9" w:rsidRPr="005B3021">
          <w:rPr>
            <w:sz w:val="32"/>
            <w:szCs w:val="32"/>
          </w:rPr>
          <w:t>HTML</w:t>
        </w:r>
      </w:ins>
    </w:p>
    <w:p w:rsidR="00CA3BD9" w:rsidRPr="005B3021" w:rsidRDefault="005B3021" w:rsidP="005B3021">
      <w:pPr>
        <w:rPr>
          <w:ins w:id="5" w:author="BAPS" w:date="2022-10-18T11:55:00Z"/>
          <w:b/>
          <w:color w:val="000000" w:themeColor="text1"/>
          <w:sz w:val="30"/>
          <w:szCs w:val="30"/>
          <w:u w:val="single"/>
        </w:rPr>
      </w:pPr>
      <w:r>
        <w:rPr>
          <w:b/>
          <w:color w:val="000000" w:themeColor="text1"/>
          <w:sz w:val="30"/>
          <w:szCs w:val="30"/>
          <w:u w:val="single"/>
        </w:rPr>
        <w:t xml:space="preserve">                                           </w:t>
      </w:r>
      <w:ins w:id="6" w:author="BAPS" w:date="2022-10-18T11:55:00Z">
        <w:r w:rsidR="00CA3BD9" w:rsidRPr="005B3021">
          <w:rPr>
            <w:b/>
            <w:color w:val="000000" w:themeColor="text1"/>
            <w:sz w:val="30"/>
            <w:szCs w:val="30"/>
            <w:u w:val="single"/>
          </w:rPr>
          <w:t>MODULE  -1</w:t>
        </w:r>
      </w:ins>
    </w:p>
    <w:p w:rsidR="00CA3BD9" w:rsidRPr="00CA3BD9" w:rsidRDefault="00C44EBB" w:rsidP="00CA3BD9">
      <w:pPr>
        <w:rPr>
          <w:ins w:id="7" w:author="BAPS" w:date="2022-10-18T11:55:00Z"/>
          <w:b/>
          <w:color w:val="000000" w:themeColor="text1"/>
          <w:sz w:val="30"/>
          <w:szCs w:val="30"/>
        </w:rPr>
      </w:pPr>
      <w:ins w:id="8" w:author="BAPS" w:date="2022-10-18T11:55:00Z">
        <w:r>
          <w:rPr>
            <w:b/>
            <w:color w:val="000000" w:themeColor="text1"/>
            <w:sz w:val="30"/>
            <w:szCs w:val="30"/>
          </w:rPr>
          <w:t>1). Are the</w:t>
        </w:r>
        <w:r w:rsidR="00CA3BD9" w:rsidRPr="00CA3BD9">
          <w:rPr>
            <w:b/>
            <w:color w:val="000000" w:themeColor="text1"/>
            <w:sz w:val="30"/>
            <w:szCs w:val="30"/>
          </w:rPr>
          <w:t xml:space="preserve"> HTML </w:t>
        </w:r>
        <w:proofErr w:type="gramStart"/>
        <w:r w:rsidR="00CA3BD9" w:rsidRPr="00CA3BD9">
          <w:rPr>
            <w:b/>
            <w:color w:val="000000" w:themeColor="text1"/>
            <w:sz w:val="30"/>
            <w:szCs w:val="30"/>
          </w:rPr>
          <w:t>tags  and</w:t>
        </w:r>
        <w:proofErr w:type="gramEnd"/>
        <w:r w:rsidR="00CA3BD9" w:rsidRPr="00CA3BD9">
          <w:rPr>
            <w:b/>
            <w:color w:val="000000" w:themeColor="text1"/>
            <w:sz w:val="30"/>
            <w:szCs w:val="30"/>
          </w:rPr>
          <w:t xml:space="preserve"> elements same thing?</w:t>
        </w:r>
      </w:ins>
    </w:p>
    <w:p w:rsidR="00CA3BD9" w:rsidRPr="00CA3BD9" w:rsidRDefault="00CA3BD9" w:rsidP="00CA3BD9">
      <w:pPr>
        <w:rPr>
          <w:ins w:id="9" w:author="BAPS" w:date="2022-10-18T11:55:00Z"/>
          <w:b/>
          <w:color w:val="000000" w:themeColor="text1"/>
          <w:sz w:val="30"/>
          <w:szCs w:val="30"/>
        </w:rPr>
      </w:pPr>
      <w:proofErr w:type="gramStart"/>
      <w:ins w:id="10" w:author="BAPS" w:date="2022-10-18T11:55:00Z">
        <w:r w:rsidRPr="00CA3BD9">
          <w:rPr>
            <w:b/>
            <w:color w:val="000000" w:themeColor="text1"/>
            <w:sz w:val="30"/>
            <w:szCs w:val="30"/>
          </w:rPr>
          <w:t>ans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>.</w:t>
        </w:r>
        <w:r w:rsidR="00C44EBB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>HTML tags are used</w:t>
        </w:r>
        <w:r w:rsidR="00C44EBB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 xml:space="preserve">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the</w:t>
        </w:r>
        <w:proofErr w:type="spellEnd"/>
        <w:r w:rsidR="00C44EBB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 xml:space="preserve"> to hold the html</w:t>
        </w:r>
        <w:r w:rsidR="00C44EBB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>element.</w:t>
        </w:r>
      </w:ins>
    </w:p>
    <w:p w:rsidR="00CA3BD9" w:rsidRPr="00CA3BD9" w:rsidRDefault="00CA3BD9" w:rsidP="00CA3BD9">
      <w:pPr>
        <w:rPr>
          <w:ins w:id="11" w:author="BAPS" w:date="2022-10-18T11:55:00Z"/>
          <w:b/>
          <w:color w:val="000000" w:themeColor="text1"/>
          <w:sz w:val="30"/>
          <w:szCs w:val="30"/>
        </w:rPr>
      </w:pPr>
      <w:ins w:id="12" w:author="BAPS" w:date="2022-10-18T11:55:00Z">
        <w:r w:rsidRPr="00CA3BD9">
          <w:rPr>
            <w:b/>
            <w:color w:val="000000" w:themeColor="text1"/>
            <w:sz w:val="30"/>
            <w:szCs w:val="30"/>
          </w:rPr>
          <w:t>HTML</w:t>
        </w:r>
        <w:r w:rsidR="00C44EBB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>element holds the content. HTML attributes are</w:t>
        </w:r>
      </w:ins>
    </w:p>
    <w:p w:rsidR="00CA3BD9" w:rsidRPr="00CA3BD9" w:rsidRDefault="00CA3BD9" w:rsidP="00CA3BD9">
      <w:pPr>
        <w:rPr>
          <w:ins w:id="13" w:author="BAPS" w:date="2022-10-18T11:55:00Z"/>
          <w:b/>
          <w:color w:val="000000" w:themeColor="text1"/>
          <w:sz w:val="30"/>
          <w:szCs w:val="30"/>
        </w:rPr>
      </w:pPr>
      <w:proofErr w:type="gramStart"/>
      <w:ins w:id="14" w:author="BAPS" w:date="2022-10-18T11:55:00Z">
        <w:r w:rsidRPr="00CA3BD9">
          <w:rPr>
            <w:b/>
            <w:color w:val="000000" w:themeColor="text1"/>
            <w:sz w:val="30"/>
            <w:szCs w:val="30"/>
          </w:rPr>
          <w:t>used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to describe the char</w:t>
        </w:r>
        <w:r w:rsidR="00C44EBB">
          <w:rPr>
            <w:b/>
            <w:color w:val="000000" w:themeColor="text1"/>
            <w:sz w:val="30"/>
            <w:szCs w:val="30"/>
          </w:rPr>
          <w:t>a</w:t>
        </w:r>
        <w:r w:rsidRPr="00CA3BD9">
          <w:rPr>
            <w:b/>
            <w:color w:val="000000" w:themeColor="text1"/>
            <w:sz w:val="30"/>
            <w:szCs w:val="30"/>
          </w:rPr>
          <w:t xml:space="preserve">cteristic of an HTML elements </w:t>
        </w:r>
      </w:ins>
    </w:p>
    <w:p w:rsidR="00CA3BD9" w:rsidRPr="00CA3BD9" w:rsidRDefault="00CA3BD9" w:rsidP="00CA3BD9">
      <w:pPr>
        <w:rPr>
          <w:ins w:id="15" w:author="BAPS" w:date="2022-10-18T11:55:00Z"/>
          <w:b/>
          <w:color w:val="000000" w:themeColor="text1"/>
          <w:sz w:val="30"/>
          <w:szCs w:val="30"/>
        </w:rPr>
      </w:pPr>
      <w:proofErr w:type="gramStart"/>
      <w:ins w:id="16" w:author="BAPS" w:date="2022-10-18T11:55:00Z">
        <w:r w:rsidRPr="00CA3BD9">
          <w:rPr>
            <w:b/>
            <w:color w:val="000000" w:themeColor="text1"/>
            <w:sz w:val="30"/>
            <w:szCs w:val="30"/>
          </w:rPr>
          <w:t>in</w:t>
        </w:r>
        <w:r w:rsidR="00C44EBB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 xml:space="preserve"> det</w:t>
        </w:r>
        <w:r w:rsidR="00C44EBB">
          <w:rPr>
            <w:b/>
            <w:color w:val="000000" w:themeColor="text1"/>
            <w:sz w:val="30"/>
            <w:szCs w:val="30"/>
          </w:rPr>
          <w:t>a</w:t>
        </w:r>
        <w:r w:rsidRPr="00CA3BD9">
          <w:rPr>
            <w:b/>
            <w:color w:val="000000" w:themeColor="text1"/>
            <w:sz w:val="30"/>
            <w:szCs w:val="30"/>
          </w:rPr>
          <w:t>il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>.</w:t>
        </w:r>
        <w:r w:rsidR="00C44EBB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 xml:space="preserve"> </w:t>
        </w:r>
        <w:proofErr w:type="gramStart"/>
        <w:r w:rsidR="00C44EBB" w:rsidRPr="00CA3BD9">
          <w:rPr>
            <w:b/>
            <w:color w:val="000000" w:themeColor="text1"/>
            <w:sz w:val="30"/>
            <w:szCs w:val="30"/>
          </w:rPr>
          <w:t>W</w:t>
        </w:r>
        <w:r w:rsidRPr="00CA3BD9">
          <w:rPr>
            <w:b/>
            <w:color w:val="000000" w:themeColor="text1"/>
            <w:sz w:val="30"/>
            <w:szCs w:val="30"/>
          </w:rPr>
          <w:t>hatever</w:t>
        </w:r>
        <w:r w:rsidR="00C44EBB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 xml:space="preserve"> </w:t>
        </w:r>
        <w:r w:rsidR="00C44EBB">
          <w:rPr>
            <w:b/>
            <w:color w:val="000000" w:themeColor="text1"/>
            <w:sz w:val="30"/>
            <w:szCs w:val="30"/>
          </w:rPr>
          <w:t>wri</w:t>
        </w:r>
        <w:r w:rsidRPr="00CA3BD9">
          <w:rPr>
            <w:b/>
            <w:color w:val="000000" w:themeColor="text1"/>
            <w:sz w:val="30"/>
            <w:szCs w:val="30"/>
          </w:rPr>
          <w:t>tten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within a HTML tag are HTML</w:t>
        </w:r>
      </w:ins>
    </w:p>
    <w:p w:rsidR="00CA3BD9" w:rsidRPr="00CA3BD9" w:rsidRDefault="00CA3BD9" w:rsidP="00CA3BD9">
      <w:pPr>
        <w:rPr>
          <w:ins w:id="17" w:author="BAPS" w:date="2022-10-18T11:55:00Z"/>
          <w:b/>
          <w:color w:val="000000" w:themeColor="text1"/>
          <w:sz w:val="30"/>
          <w:szCs w:val="30"/>
        </w:rPr>
      </w:pPr>
      <w:proofErr w:type="gramStart"/>
      <w:ins w:id="18" w:author="BAPS" w:date="2022-10-18T11:55:00Z">
        <w:r w:rsidRPr="00CA3BD9">
          <w:rPr>
            <w:b/>
            <w:color w:val="000000" w:themeColor="text1"/>
            <w:sz w:val="30"/>
            <w:szCs w:val="30"/>
          </w:rPr>
          <w:t>elements</w:t>
        </w:r>
        <w:r w:rsidR="00C44EBB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>.</w:t>
        </w:r>
        <w:proofErr w:type="gramEnd"/>
        <w:r w:rsidR="00016B92" w:rsidRPr="00016B92">
          <w:rPr>
            <w:b/>
            <w:noProof/>
            <w:color w:val="000000" w:themeColor="text1"/>
            <w:sz w:val="30"/>
            <w:szCs w:val="30"/>
            <w:lang w:val="en-IN" w:eastAsia="en-IN"/>
          </w:rPr>
          <w:t xml:space="preserve"> </w:t>
        </w:r>
      </w:ins>
    </w:p>
    <w:p w:rsidR="00CA3BD9" w:rsidRPr="00CA3BD9" w:rsidRDefault="0058373A" w:rsidP="00CA3BD9">
      <w:pPr>
        <w:rPr>
          <w:ins w:id="19" w:author="BAPS" w:date="2022-10-18T11:55:00Z"/>
          <w:b/>
          <w:color w:val="000000" w:themeColor="text1"/>
          <w:sz w:val="30"/>
          <w:szCs w:val="30"/>
        </w:rPr>
      </w:pPr>
      <w:ins w:id="20" w:author="BAPS" w:date="2022-10-18T11:55:00Z">
        <w:r>
          <w:rPr>
            <w:b/>
            <w:noProof/>
            <w:color w:val="000000" w:themeColor="text1"/>
            <w:sz w:val="30"/>
            <w:szCs w:val="30"/>
            <w:lang w:val="en-IN" w:eastAsia="en-IN"/>
            <w:rPrChange w:id="21">
              <w:rPr>
                <w:noProof/>
                <w:lang w:eastAsia="en-IN"/>
              </w:rPr>
            </w:rPrChange>
          </w:rPr>
          <w:drawing>
            <wp:inline distT="0" distB="0" distL="0" distR="0" wp14:anchorId="1DFECEF7" wp14:editId="5356A7BB">
              <wp:extent cx="3014330" cy="68580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assiment.jp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14330" cy="685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A3BD9" w:rsidRPr="00CA3BD9" w:rsidRDefault="00CA3BD9" w:rsidP="00CA3BD9">
      <w:pPr>
        <w:rPr>
          <w:ins w:id="22" w:author="BAPS" w:date="2022-10-18T11:55:00Z"/>
          <w:b/>
          <w:color w:val="000000" w:themeColor="text1"/>
          <w:sz w:val="30"/>
          <w:szCs w:val="30"/>
        </w:rPr>
      </w:pPr>
      <w:ins w:id="23" w:author="BAPS" w:date="2022-10-18T11:55:00Z">
        <w:r w:rsidRPr="00CA3BD9">
          <w:rPr>
            <w:b/>
            <w:color w:val="000000" w:themeColor="text1"/>
            <w:sz w:val="30"/>
            <w:szCs w:val="30"/>
          </w:rPr>
          <w:t xml:space="preserve">2).What are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tegs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 xml:space="preserve"> and at</w:t>
        </w:r>
        <w:r w:rsidR="00D1668A">
          <w:rPr>
            <w:b/>
            <w:color w:val="000000" w:themeColor="text1"/>
            <w:sz w:val="30"/>
            <w:szCs w:val="30"/>
          </w:rPr>
          <w:t>t</w:t>
        </w:r>
        <w:r w:rsidRPr="00CA3BD9">
          <w:rPr>
            <w:b/>
            <w:color w:val="000000" w:themeColor="text1"/>
            <w:sz w:val="30"/>
            <w:szCs w:val="30"/>
          </w:rPr>
          <w:t xml:space="preserve">ributes in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HTML ?</w:t>
        </w:r>
        <w:proofErr w:type="gramEnd"/>
      </w:ins>
    </w:p>
    <w:p w:rsidR="00CA3BD9" w:rsidRPr="00CA3BD9" w:rsidRDefault="00CA3BD9" w:rsidP="00CA3BD9">
      <w:pPr>
        <w:rPr>
          <w:ins w:id="24" w:author="BAPS" w:date="2022-10-18T11:55:00Z"/>
          <w:b/>
          <w:color w:val="000000" w:themeColor="text1"/>
          <w:sz w:val="30"/>
          <w:szCs w:val="30"/>
        </w:rPr>
      </w:pPr>
      <w:proofErr w:type="gramStart"/>
      <w:ins w:id="25" w:author="BAPS" w:date="2022-10-18T11:55:00Z">
        <w:r w:rsidRPr="00CA3BD9">
          <w:rPr>
            <w:b/>
            <w:color w:val="000000" w:themeColor="text1"/>
            <w:sz w:val="30"/>
            <w:szCs w:val="30"/>
          </w:rPr>
          <w:t>ans.HTML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tag are hold HTML element.HTML element holds</w:t>
        </w:r>
      </w:ins>
    </w:p>
    <w:p w:rsidR="00CA3BD9" w:rsidRPr="00CA3BD9" w:rsidRDefault="00CA3BD9" w:rsidP="00CA3BD9">
      <w:pPr>
        <w:rPr>
          <w:ins w:id="26" w:author="BAPS" w:date="2022-10-18T11:55:00Z"/>
          <w:b/>
          <w:color w:val="000000" w:themeColor="text1"/>
          <w:sz w:val="30"/>
          <w:szCs w:val="30"/>
        </w:rPr>
      </w:pPr>
      <w:proofErr w:type="gramStart"/>
      <w:ins w:id="27" w:author="BAPS" w:date="2022-10-18T11:55:00Z">
        <w:r w:rsidRPr="00CA3BD9">
          <w:rPr>
            <w:b/>
            <w:color w:val="000000" w:themeColor="text1"/>
            <w:sz w:val="30"/>
            <w:szCs w:val="30"/>
          </w:rPr>
          <w:t>the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content.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HTML  attribute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are used to describe the  </w:t>
        </w:r>
      </w:ins>
    </w:p>
    <w:p w:rsidR="00CA3BD9" w:rsidRPr="00CA3BD9" w:rsidRDefault="00CA3BD9" w:rsidP="00CA3BD9">
      <w:pPr>
        <w:rPr>
          <w:ins w:id="28" w:author="BAPS" w:date="2022-10-18T11:55:00Z"/>
          <w:b/>
          <w:color w:val="000000" w:themeColor="text1"/>
          <w:sz w:val="30"/>
          <w:szCs w:val="30"/>
        </w:rPr>
      </w:pPr>
      <w:proofErr w:type="spellStart"/>
      <w:proofErr w:type="gramStart"/>
      <w:ins w:id="29" w:author="BAPS" w:date="2022-10-18T11:55:00Z">
        <w:r w:rsidRPr="00CA3BD9">
          <w:rPr>
            <w:b/>
            <w:color w:val="000000" w:themeColor="text1"/>
            <w:sz w:val="30"/>
            <w:szCs w:val="30"/>
          </w:rPr>
          <w:t>charcteristic</w:t>
        </w:r>
        <w:proofErr w:type="spellEnd"/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of an HTML element in detil.HTML tag start </w:t>
        </w:r>
      </w:ins>
    </w:p>
    <w:p w:rsidR="00CA3BD9" w:rsidRPr="00CA3BD9" w:rsidRDefault="00CA3BD9" w:rsidP="00CA3BD9">
      <w:pPr>
        <w:rPr>
          <w:ins w:id="30" w:author="BAPS" w:date="2022-10-18T11:55:00Z"/>
          <w:b/>
          <w:color w:val="000000" w:themeColor="text1"/>
          <w:sz w:val="30"/>
          <w:szCs w:val="30"/>
        </w:rPr>
      </w:pPr>
      <w:proofErr w:type="gramStart"/>
      <w:ins w:id="31" w:author="BAPS" w:date="2022-10-18T11:55:00Z">
        <w:r w:rsidRPr="00CA3BD9">
          <w:rPr>
            <w:b/>
            <w:color w:val="000000" w:themeColor="text1"/>
            <w:sz w:val="30"/>
            <w:szCs w:val="30"/>
          </w:rPr>
          <w:t>with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&lt;and ends with&gt; whatever written within a HTML tag </w:t>
        </w:r>
      </w:ins>
    </w:p>
    <w:p w:rsidR="00CA3BD9" w:rsidRPr="00CA3BD9" w:rsidRDefault="00CA3BD9" w:rsidP="00CA3BD9">
      <w:pPr>
        <w:rPr>
          <w:ins w:id="32" w:author="BAPS" w:date="2022-10-18T11:55:00Z"/>
          <w:b/>
          <w:color w:val="000000" w:themeColor="text1"/>
          <w:sz w:val="30"/>
          <w:szCs w:val="30"/>
        </w:rPr>
      </w:pPr>
      <w:proofErr w:type="gramStart"/>
      <w:ins w:id="33" w:author="BAPS" w:date="2022-10-18T11:55:00Z">
        <w:r w:rsidRPr="00CA3BD9">
          <w:rPr>
            <w:b/>
            <w:color w:val="000000" w:themeColor="text1"/>
            <w:sz w:val="30"/>
            <w:szCs w:val="30"/>
          </w:rPr>
          <w:t>are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HTML element.</w:t>
        </w:r>
      </w:ins>
    </w:p>
    <w:p w:rsidR="00CA3BD9" w:rsidRPr="00CA3BD9" w:rsidRDefault="0058373A" w:rsidP="00CA3BD9">
      <w:pPr>
        <w:rPr>
          <w:ins w:id="34" w:author="BAPS" w:date="2022-10-18T11:55:00Z"/>
          <w:b/>
          <w:color w:val="000000" w:themeColor="text1"/>
          <w:sz w:val="30"/>
          <w:szCs w:val="30"/>
        </w:rPr>
      </w:pPr>
      <w:ins w:id="35" w:author="BAPS" w:date="2022-10-18T11:55:00Z">
        <w:r>
          <w:rPr>
            <w:b/>
            <w:noProof/>
            <w:color w:val="000000" w:themeColor="text1"/>
            <w:sz w:val="30"/>
            <w:szCs w:val="30"/>
            <w:lang w:val="en-IN" w:eastAsia="en-IN"/>
            <w:rPrChange w:id="36">
              <w:rPr>
                <w:noProof/>
                <w:lang w:eastAsia="en-IN"/>
              </w:rPr>
            </w:rPrChange>
          </w:rPr>
          <w:drawing>
            <wp:inline distT="0" distB="0" distL="0" distR="0" wp14:anchorId="3E6D8E25" wp14:editId="0BF2F9C9">
              <wp:extent cx="6124575" cy="84748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1.jp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6732" cy="84777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A3BD9" w:rsidRPr="00CA3BD9" w:rsidRDefault="00CA3BD9" w:rsidP="00CA3BD9">
      <w:pPr>
        <w:rPr>
          <w:ins w:id="37" w:author="BAPS" w:date="2022-10-18T11:55:00Z"/>
          <w:b/>
          <w:color w:val="000000" w:themeColor="text1"/>
          <w:sz w:val="30"/>
          <w:szCs w:val="30"/>
        </w:rPr>
      </w:pPr>
      <w:ins w:id="38" w:author="BAPS" w:date="2022-10-18T11:55:00Z">
        <w:r w:rsidRPr="00CA3BD9">
          <w:rPr>
            <w:b/>
            <w:color w:val="000000" w:themeColor="text1"/>
            <w:sz w:val="30"/>
            <w:szCs w:val="30"/>
          </w:rPr>
          <w:t xml:space="preserve">3).WHAT are the void element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in  HTML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>?</w:t>
        </w:r>
      </w:ins>
    </w:p>
    <w:p w:rsidR="00CA3BD9" w:rsidRPr="00CA3BD9" w:rsidRDefault="00CA3BD9" w:rsidP="00CA3BD9">
      <w:pPr>
        <w:rPr>
          <w:ins w:id="39" w:author="BAPS" w:date="2022-10-18T11:55:00Z"/>
          <w:b/>
          <w:color w:val="000000" w:themeColor="text1"/>
          <w:sz w:val="30"/>
          <w:szCs w:val="30"/>
        </w:rPr>
      </w:pPr>
      <w:proofErr w:type="spellStart"/>
      <w:proofErr w:type="gramStart"/>
      <w:ins w:id="40" w:author="BAPS" w:date="2022-10-18T11:55:00Z">
        <w:r w:rsidRPr="00CA3BD9">
          <w:rPr>
            <w:b/>
            <w:color w:val="000000" w:themeColor="text1"/>
            <w:sz w:val="30"/>
            <w:szCs w:val="30"/>
          </w:rPr>
          <w:t>ans.A</w:t>
        </w:r>
        <w:proofErr w:type="spellEnd"/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void element whose content model never allows</w:t>
        </w:r>
      </w:ins>
    </w:p>
    <w:p w:rsidR="00CA3BD9" w:rsidRPr="00CA3BD9" w:rsidRDefault="00CA3BD9" w:rsidP="00CA3BD9">
      <w:pPr>
        <w:rPr>
          <w:ins w:id="41" w:author="BAPS" w:date="2022-10-18T11:55:00Z"/>
          <w:b/>
          <w:color w:val="000000" w:themeColor="text1"/>
          <w:sz w:val="30"/>
          <w:szCs w:val="30"/>
        </w:rPr>
      </w:pPr>
      <w:proofErr w:type="gramStart"/>
      <w:ins w:id="42" w:author="BAPS" w:date="2022-10-18T11:55:00Z">
        <w:r w:rsidRPr="00CA3BD9">
          <w:rPr>
            <w:b/>
            <w:color w:val="000000" w:themeColor="text1"/>
            <w:sz w:val="30"/>
            <w:szCs w:val="30"/>
          </w:rPr>
          <w:t>it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to contents under any circumstances.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void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element </w:t>
        </w:r>
      </w:ins>
    </w:p>
    <w:p w:rsidR="00CA3BD9" w:rsidRPr="00CA3BD9" w:rsidRDefault="00CA3BD9" w:rsidP="00CA3BD9">
      <w:pPr>
        <w:rPr>
          <w:ins w:id="43" w:author="BAPS" w:date="2022-10-18T11:55:00Z"/>
          <w:b/>
          <w:color w:val="000000" w:themeColor="text1"/>
          <w:sz w:val="30"/>
          <w:szCs w:val="30"/>
        </w:rPr>
      </w:pPr>
      <w:proofErr w:type="gramStart"/>
      <w:ins w:id="44" w:author="BAPS" w:date="2022-10-18T11:55:00Z">
        <w:r w:rsidRPr="00CA3BD9">
          <w:rPr>
            <w:b/>
            <w:color w:val="000000" w:themeColor="text1"/>
            <w:sz w:val="30"/>
            <w:szCs w:val="30"/>
          </w:rPr>
          <w:t>can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have attributes. The following is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acomplete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 xml:space="preserve"> list of the </w:t>
        </w:r>
      </w:ins>
    </w:p>
    <w:p w:rsidR="00CA3BD9" w:rsidRPr="00CA3BD9" w:rsidRDefault="00CA3BD9" w:rsidP="00CA3BD9">
      <w:pPr>
        <w:rPr>
          <w:ins w:id="45" w:author="BAPS" w:date="2022-10-18T11:55:00Z"/>
          <w:b/>
          <w:color w:val="000000" w:themeColor="text1"/>
          <w:sz w:val="30"/>
          <w:szCs w:val="30"/>
        </w:rPr>
      </w:pPr>
      <w:proofErr w:type="gramStart"/>
      <w:ins w:id="46" w:author="BAPS" w:date="2022-10-18T11:55:00Z">
        <w:r w:rsidRPr="00CA3BD9">
          <w:rPr>
            <w:b/>
            <w:color w:val="000000" w:themeColor="text1"/>
            <w:sz w:val="30"/>
            <w:szCs w:val="30"/>
          </w:rPr>
          <w:lastRenderedPageBreak/>
          <w:t>void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element in the HTML</w:t>
        </w:r>
        <w:r w:rsidR="005260C7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>:base</w:t>
        </w:r>
        <w:r w:rsidR="005260C7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>,</w:t>
        </w:r>
        <w:r w:rsidR="005260C7">
          <w:rPr>
            <w:b/>
            <w:color w:val="000000" w:themeColor="text1"/>
            <w:sz w:val="30"/>
            <w:szCs w:val="30"/>
          </w:rPr>
          <w:t xml:space="preserve">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br</w:t>
        </w:r>
        <w:proofErr w:type="spellEnd"/>
        <w:r w:rsidR="005260C7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>,</w:t>
        </w:r>
        <w:r w:rsidR="0044038F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>col,</w:t>
        </w:r>
        <w:r w:rsidR="0044038F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>area,</w:t>
        </w:r>
        <w:r w:rsidR="0044038F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>command,</w:t>
        </w:r>
        <w:r w:rsidR="0044038F">
          <w:rPr>
            <w:b/>
            <w:color w:val="000000" w:themeColor="text1"/>
            <w:sz w:val="30"/>
            <w:szCs w:val="30"/>
          </w:rPr>
          <w:t xml:space="preserve">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hr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>,</w:t>
        </w:r>
      </w:ins>
    </w:p>
    <w:p w:rsidR="00CA3BD9" w:rsidRPr="00CA3BD9" w:rsidRDefault="00CA3BD9" w:rsidP="00CA3BD9">
      <w:pPr>
        <w:rPr>
          <w:ins w:id="47" w:author="BAPS" w:date="2022-10-18T11:55:00Z"/>
          <w:b/>
          <w:color w:val="000000" w:themeColor="text1"/>
          <w:sz w:val="30"/>
          <w:szCs w:val="30"/>
        </w:rPr>
      </w:pPr>
      <w:ins w:id="48" w:author="BAPS" w:date="2022-10-18T11:55:00Z">
        <w:r w:rsidRPr="00CA3BD9">
          <w:rPr>
            <w:b/>
            <w:color w:val="000000" w:themeColor="text1"/>
            <w:sz w:val="30"/>
            <w:szCs w:val="30"/>
          </w:rPr>
          <w:t>embed ,image</w:t>
        </w:r>
        <w:r w:rsidR="00D1668A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>,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keygen</w:t>
        </w:r>
        <w:proofErr w:type="spellEnd"/>
        <w:r w:rsidR="00D1668A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>,link</w:t>
        </w:r>
        <w:r w:rsidR="00D1668A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>,</w:t>
        </w:r>
        <w:r w:rsidR="005260C7">
          <w:rPr>
            <w:b/>
            <w:color w:val="000000" w:themeColor="text1"/>
            <w:sz w:val="30"/>
            <w:szCs w:val="30"/>
          </w:rPr>
          <w:t xml:space="preserve">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param</w:t>
        </w:r>
        <w:proofErr w:type="spellEnd"/>
        <w:r w:rsidR="00D1668A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>,link</w:t>
        </w:r>
        <w:r w:rsidR="00D1668A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>,meta</w:t>
        </w:r>
        <w:r w:rsidR="00D1668A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>,source</w:t>
        </w:r>
        <w:r w:rsidR="00D1668A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>,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tarck</w:t>
        </w:r>
        <w:proofErr w:type="spellEnd"/>
        <w:r w:rsidR="00D1668A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>,</w:t>
        </w:r>
      </w:ins>
    </w:p>
    <w:p w:rsidR="00CA3BD9" w:rsidRPr="00CA3BD9" w:rsidRDefault="00CA3BD9" w:rsidP="00CA3BD9">
      <w:pPr>
        <w:rPr>
          <w:ins w:id="49" w:author="BAPS" w:date="2022-10-18T11:55:00Z"/>
          <w:b/>
          <w:color w:val="000000" w:themeColor="text1"/>
          <w:sz w:val="30"/>
          <w:szCs w:val="30"/>
        </w:rPr>
      </w:pPr>
      <w:proofErr w:type="spellStart"/>
      <w:proofErr w:type="gramStart"/>
      <w:ins w:id="50" w:author="BAPS" w:date="2022-10-18T11:55:00Z">
        <w:r w:rsidRPr="00CA3BD9">
          <w:rPr>
            <w:b/>
            <w:color w:val="000000" w:themeColor="text1"/>
            <w:sz w:val="30"/>
            <w:szCs w:val="30"/>
          </w:rPr>
          <w:t>wbr</w:t>
        </w:r>
        <w:proofErr w:type="spellEnd"/>
        <w:proofErr w:type="gramEnd"/>
        <w:r w:rsidRPr="00CA3BD9">
          <w:rPr>
            <w:b/>
            <w:color w:val="000000" w:themeColor="text1"/>
            <w:sz w:val="30"/>
            <w:szCs w:val="30"/>
          </w:rPr>
          <w:t>.</w:t>
        </w:r>
      </w:ins>
    </w:p>
    <w:p w:rsidR="00CA3BD9" w:rsidRPr="00CA3BD9" w:rsidRDefault="00CA3BD9" w:rsidP="00CA3BD9">
      <w:pPr>
        <w:rPr>
          <w:ins w:id="51" w:author="BAPS" w:date="2022-10-18T11:55:00Z"/>
          <w:b/>
          <w:color w:val="000000" w:themeColor="text1"/>
          <w:sz w:val="30"/>
          <w:szCs w:val="30"/>
        </w:rPr>
      </w:pPr>
    </w:p>
    <w:p w:rsidR="00CA3BD9" w:rsidRPr="00CA3BD9" w:rsidRDefault="00CA3BD9" w:rsidP="00CA3BD9">
      <w:pPr>
        <w:rPr>
          <w:ins w:id="52" w:author="BAPS" w:date="2022-10-18T11:55:00Z"/>
          <w:b/>
          <w:color w:val="000000" w:themeColor="text1"/>
          <w:sz w:val="30"/>
          <w:szCs w:val="30"/>
        </w:rPr>
      </w:pPr>
      <w:ins w:id="53" w:author="BAPS" w:date="2022-10-18T11:55:00Z">
        <w:r w:rsidRPr="00CA3BD9">
          <w:rPr>
            <w:b/>
            <w:color w:val="000000" w:themeColor="text1"/>
            <w:sz w:val="30"/>
            <w:szCs w:val="30"/>
          </w:rPr>
          <w:t xml:space="preserve">4).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What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are HTML Entities?</w:t>
        </w:r>
      </w:ins>
    </w:p>
    <w:p w:rsidR="00CA3BD9" w:rsidRPr="00CA3BD9" w:rsidRDefault="00CA3BD9" w:rsidP="00CA3BD9">
      <w:pPr>
        <w:rPr>
          <w:ins w:id="54" w:author="BAPS" w:date="2022-10-18T11:55:00Z"/>
          <w:b/>
          <w:color w:val="000000" w:themeColor="text1"/>
          <w:sz w:val="30"/>
          <w:szCs w:val="30"/>
        </w:rPr>
      </w:pPr>
      <w:proofErr w:type="gramStart"/>
      <w:ins w:id="55" w:author="BAPS" w:date="2022-10-18T11:55:00Z">
        <w:r w:rsidRPr="00CA3BD9">
          <w:rPr>
            <w:b/>
            <w:color w:val="000000" w:themeColor="text1"/>
            <w:sz w:val="30"/>
            <w:szCs w:val="30"/>
          </w:rPr>
          <w:t>ans.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An HTML entity is pieces of text ("string")</w:t>
        </w:r>
        <w:r w:rsidR="00D1668A">
          <w:rPr>
            <w:b/>
            <w:color w:val="000000" w:themeColor="text1"/>
            <w:sz w:val="30"/>
            <w:szCs w:val="30"/>
          </w:rPr>
          <w:t xml:space="preserve"> that begins </w:t>
        </w:r>
      </w:ins>
    </w:p>
    <w:p w:rsidR="00CA3BD9" w:rsidRPr="00CA3BD9" w:rsidRDefault="00CA3BD9" w:rsidP="00CA3BD9">
      <w:pPr>
        <w:rPr>
          <w:ins w:id="56" w:author="BAPS" w:date="2022-10-18T11:55:00Z"/>
          <w:b/>
          <w:color w:val="000000" w:themeColor="text1"/>
          <w:sz w:val="30"/>
          <w:szCs w:val="30"/>
        </w:rPr>
      </w:pPr>
      <w:proofErr w:type="gramStart"/>
      <w:ins w:id="57" w:author="BAPS" w:date="2022-10-18T11:55:00Z">
        <w:r w:rsidRPr="00CA3BD9">
          <w:rPr>
            <w:b/>
            <w:color w:val="000000" w:themeColor="text1"/>
            <w:sz w:val="30"/>
            <w:szCs w:val="30"/>
          </w:rPr>
          <w:t>with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an ampersand (&amp;) and ends with a semicolon (;)Entities</w:t>
        </w:r>
      </w:ins>
    </w:p>
    <w:p w:rsidR="00CA3BD9" w:rsidRPr="00CA3BD9" w:rsidRDefault="00CA3BD9" w:rsidP="00CA3BD9">
      <w:pPr>
        <w:rPr>
          <w:ins w:id="58" w:author="BAPS" w:date="2022-10-18T11:55:00Z"/>
          <w:b/>
          <w:color w:val="000000" w:themeColor="text1"/>
          <w:sz w:val="30"/>
          <w:szCs w:val="30"/>
        </w:rPr>
      </w:pPr>
      <w:proofErr w:type="gramStart"/>
      <w:ins w:id="59" w:author="BAPS" w:date="2022-10-18T11:55:00Z">
        <w:r w:rsidRPr="00CA3BD9">
          <w:rPr>
            <w:b/>
            <w:color w:val="000000" w:themeColor="text1"/>
            <w:sz w:val="30"/>
            <w:szCs w:val="30"/>
          </w:rPr>
          <w:t>are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frequently used to display rese</w:t>
        </w:r>
        <w:r w:rsidR="00D1668A">
          <w:rPr>
            <w:b/>
            <w:color w:val="000000" w:themeColor="text1"/>
            <w:sz w:val="30"/>
            <w:szCs w:val="30"/>
          </w:rPr>
          <w:t>r</w:t>
        </w:r>
        <w:r w:rsidRPr="00CA3BD9">
          <w:rPr>
            <w:b/>
            <w:color w:val="000000" w:themeColor="text1"/>
            <w:sz w:val="30"/>
            <w:szCs w:val="30"/>
          </w:rPr>
          <w:t>ved char</w:t>
        </w:r>
        <w:r w:rsidR="00D1668A">
          <w:rPr>
            <w:b/>
            <w:color w:val="000000" w:themeColor="text1"/>
            <w:sz w:val="30"/>
            <w:szCs w:val="30"/>
          </w:rPr>
          <w:t>a</w:t>
        </w:r>
        <w:r w:rsidRPr="00CA3BD9">
          <w:rPr>
            <w:b/>
            <w:color w:val="000000" w:themeColor="text1"/>
            <w:sz w:val="30"/>
            <w:szCs w:val="30"/>
          </w:rPr>
          <w:t>cters (which would</w:t>
        </w:r>
      </w:ins>
    </w:p>
    <w:p w:rsidR="00CA3BD9" w:rsidRPr="00CA3BD9" w:rsidRDefault="00CA3BD9" w:rsidP="00CA3BD9">
      <w:pPr>
        <w:rPr>
          <w:ins w:id="60" w:author="BAPS" w:date="2022-10-18T11:55:00Z"/>
          <w:b/>
          <w:color w:val="000000" w:themeColor="text1"/>
          <w:sz w:val="30"/>
          <w:szCs w:val="30"/>
        </w:rPr>
      </w:pPr>
      <w:proofErr w:type="gramStart"/>
      <w:ins w:id="61" w:author="BAPS" w:date="2022-10-18T11:55:00Z">
        <w:r w:rsidRPr="00CA3BD9">
          <w:rPr>
            <w:b/>
            <w:color w:val="000000" w:themeColor="text1"/>
            <w:sz w:val="30"/>
            <w:szCs w:val="30"/>
          </w:rPr>
          <w:t>otherwise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be interpreted  as HTML code), and invisible characters</w:t>
        </w:r>
      </w:ins>
    </w:p>
    <w:p w:rsidR="00CA3BD9" w:rsidRPr="00CA3BD9" w:rsidRDefault="00CA3BD9" w:rsidP="00CA3BD9">
      <w:pPr>
        <w:rPr>
          <w:ins w:id="62" w:author="BAPS" w:date="2022-10-18T11:55:00Z"/>
          <w:b/>
          <w:color w:val="000000" w:themeColor="text1"/>
          <w:sz w:val="30"/>
          <w:szCs w:val="30"/>
        </w:rPr>
      </w:pPr>
      <w:ins w:id="63" w:author="BAPS" w:date="2022-10-18T11:55:00Z">
        <w:r w:rsidRPr="00CA3BD9">
          <w:rPr>
            <w:b/>
            <w:color w:val="000000" w:themeColor="text1"/>
            <w:sz w:val="30"/>
            <w:szCs w:val="30"/>
          </w:rPr>
          <w:t>(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like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non-bre</w:t>
        </w:r>
        <w:r w:rsidR="00D1668A">
          <w:rPr>
            <w:b/>
            <w:color w:val="000000" w:themeColor="text1"/>
            <w:sz w:val="30"/>
            <w:szCs w:val="30"/>
          </w:rPr>
          <w:t>a</w:t>
        </w:r>
        <w:r w:rsidRPr="00CA3BD9">
          <w:rPr>
            <w:b/>
            <w:color w:val="000000" w:themeColor="text1"/>
            <w:sz w:val="30"/>
            <w:szCs w:val="30"/>
          </w:rPr>
          <w:t>king spaces).</w:t>
        </w:r>
      </w:ins>
    </w:p>
    <w:p w:rsidR="00CA3BD9" w:rsidRPr="00CA3BD9" w:rsidRDefault="00CA3BD9" w:rsidP="00CA3BD9">
      <w:pPr>
        <w:rPr>
          <w:ins w:id="64" w:author="BAPS" w:date="2022-10-18T11:55:00Z"/>
          <w:b/>
          <w:color w:val="000000" w:themeColor="text1"/>
          <w:sz w:val="30"/>
          <w:szCs w:val="30"/>
        </w:rPr>
      </w:pPr>
    </w:p>
    <w:p w:rsidR="00CA3BD9" w:rsidRPr="00CA3BD9" w:rsidRDefault="00CA3BD9" w:rsidP="00CA3BD9">
      <w:pPr>
        <w:rPr>
          <w:ins w:id="65" w:author="BAPS" w:date="2022-10-18T11:55:00Z"/>
          <w:b/>
          <w:color w:val="000000" w:themeColor="text1"/>
          <w:sz w:val="30"/>
          <w:szCs w:val="30"/>
        </w:rPr>
      </w:pPr>
      <w:ins w:id="66" w:author="BAPS" w:date="2022-10-18T11:55:00Z">
        <w:r w:rsidRPr="00CA3BD9">
          <w:rPr>
            <w:b/>
            <w:color w:val="000000" w:themeColor="text1"/>
            <w:sz w:val="30"/>
            <w:szCs w:val="30"/>
          </w:rPr>
          <w:t xml:space="preserve">5).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What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are different types of lists in html?</w:t>
        </w:r>
      </w:ins>
    </w:p>
    <w:p w:rsidR="00CA3BD9" w:rsidRPr="00CA3BD9" w:rsidRDefault="00CA3BD9" w:rsidP="00CA3BD9">
      <w:pPr>
        <w:rPr>
          <w:ins w:id="67" w:author="BAPS" w:date="2022-10-18T11:55:00Z"/>
          <w:b/>
          <w:color w:val="000000" w:themeColor="text1"/>
          <w:sz w:val="30"/>
          <w:szCs w:val="30"/>
        </w:rPr>
      </w:pPr>
      <w:proofErr w:type="gramStart"/>
      <w:ins w:id="68" w:author="BAPS" w:date="2022-10-18T11:55:00Z">
        <w:r w:rsidRPr="00CA3BD9">
          <w:rPr>
            <w:b/>
            <w:color w:val="000000" w:themeColor="text1"/>
            <w:sz w:val="30"/>
            <w:szCs w:val="30"/>
          </w:rPr>
          <w:t>ans.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There are three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typs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 xml:space="preserve"> of list in html:-</w:t>
        </w:r>
      </w:ins>
    </w:p>
    <w:p w:rsidR="00CA3BD9" w:rsidRPr="00CA3BD9" w:rsidRDefault="00CA3BD9" w:rsidP="00CA3BD9">
      <w:pPr>
        <w:rPr>
          <w:ins w:id="69" w:author="BAPS" w:date="2022-10-18T11:55:00Z"/>
          <w:b/>
          <w:color w:val="000000" w:themeColor="text1"/>
          <w:sz w:val="30"/>
          <w:szCs w:val="30"/>
        </w:rPr>
      </w:pPr>
      <w:proofErr w:type="gramStart"/>
      <w:ins w:id="70" w:author="BAPS" w:date="2022-10-18T11:55:00Z">
        <w:r w:rsidRPr="00CA3BD9">
          <w:rPr>
            <w:b/>
            <w:color w:val="000000" w:themeColor="text1"/>
            <w:sz w:val="30"/>
            <w:szCs w:val="30"/>
          </w:rPr>
          <w:t>1.Unordered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list- Used to group a set of rel</w:t>
        </w:r>
        <w:r w:rsidR="0044038F">
          <w:rPr>
            <w:b/>
            <w:color w:val="000000" w:themeColor="text1"/>
            <w:sz w:val="30"/>
            <w:szCs w:val="30"/>
          </w:rPr>
          <w:t>ate</w:t>
        </w:r>
        <w:r w:rsidRPr="00CA3BD9">
          <w:rPr>
            <w:b/>
            <w:color w:val="000000" w:themeColor="text1"/>
            <w:sz w:val="30"/>
            <w:szCs w:val="30"/>
          </w:rPr>
          <w:t>d it</w:t>
        </w:r>
        <w:r w:rsidR="0044038F">
          <w:rPr>
            <w:b/>
            <w:color w:val="000000" w:themeColor="text1"/>
            <w:sz w:val="30"/>
            <w:szCs w:val="30"/>
          </w:rPr>
          <w:t>e</w:t>
        </w:r>
        <w:r w:rsidRPr="00CA3BD9">
          <w:rPr>
            <w:b/>
            <w:color w:val="000000" w:themeColor="text1"/>
            <w:sz w:val="30"/>
            <w:szCs w:val="30"/>
          </w:rPr>
          <w:t xml:space="preserve">ms in no </w:t>
        </w:r>
      </w:ins>
    </w:p>
    <w:p w:rsidR="00CA3BD9" w:rsidRPr="00CA3BD9" w:rsidRDefault="00CA3BD9" w:rsidP="00CA3BD9">
      <w:pPr>
        <w:rPr>
          <w:ins w:id="71" w:author="BAPS" w:date="2022-10-18T11:55:00Z"/>
          <w:b/>
          <w:color w:val="000000" w:themeColor="text1"/>
          <w:sz w:val="30"/>
          <w:szCs w:val="30"/>
        </w:rPr>
      </w:pPr>
      <w:ins w:id="72" w:author="BAPS" w:date="2022-10-18T11:55:00Z">
        <w:r w:rsidRPr="00CA3BD9">
          <w:rPr>
            <w:b/>
            <w:color w:val="000000" w:themeColor="text1"/>
            <w:sz w:val="30"/>
            <w:szCs w:val="30"/>
          </w:rPr>
          <w:t xml:space="preserve">   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particular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order.</w:t>
        </w:r>
      </w:ins>
    </w:p>
    <w:p w:rsidR="00CA3BD9" w:rsidRPr="00CA3BD9" w:rsidRDefault="00CA3BD9" w:rsidP="00CA3BD9">
      <w:pPr>
        <w:rPr>
          <w:ins w:id="73" w:author="BAPS" w:date="2022-10-18T11:55:00Z"/>
          <w:b/>
          <w:color w:val="000000" w:themeColor="text1"/>
          <w:sz w:val="30"/>
          <w:szCs w:val="30"/>
        </w:rPr>
      </w:pPr>
      <w:ins w:id="74" w:author="BAPS" w:date="2022-10-18T11:55:00Z">
        <w:r w:rsidRPr="00CA3BD9">
          <w:rPr>
            <w:b/>
            <w:color w:val="000000" w:themeColor="text1"/>
            <w:sz w:val="30"/>
            <w:szCs w:val="30"/>
          </w:rPr>
          <w:t xml:space="preserve">2. Ordered list - Used to group a set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of  related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itmes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 xml:space="preserve"> in </w:t>
        </w:r>
      </w:ins>
    </w:p>
    <w:p w:rsidR="00CA3BD9" w:rsidRPr="00CA3BD9" w:rsidRDefault="00CA3BD9" w:rsidP="00CA3BD9">
      <w:pPr>
        <w:rPr>
          <w:ins w:id="75" w:author="BAPS" w:date="2022-10-18T11:55:00Z"/>
          <w:b/>
          <w:color w:val="000000" w:themeColor="text1"/>
          <w:sz w:val="30"/>
          <w:szCs w:val="30"/>
        </w:rPr>
      </w:pPr>
      <w:proofErr w:type="gramStart"/>
      <w:ins w:id="76" w:author="BAPS" w:date="2022-10-18T11:55:00Z">
        <w:r w:rsidRPr="00CA3BD9">
          <w:rPr>
            <w:b/>
            <w:color w:val="000000" w:themeColor="text1"/>
            <w:sz w:val="30"/>
            <w:szCs w:val="30"/>
          </w:rPr>
          <w:t>specific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order.</w:t>
        </w:r>
      </w:ins>
    </w:p>
    <w:p w:rsidR="00CA3BD9" w:rsidRPr="00CA3BD9" w:rsidRDefault="00CA3BD9" w:rsidP="00CA3BD9">
      <w:pPr>
        <w:rPr>
          <w:ins w:id="77" w:author="BAPS" w:date="2022-10-18T11:55:00Z"/>
          <w:b/>
          <w:color w:val="000000" w:themeColor="text1"/>
          <w:sz w:val="30"/>
          <w:szCs w:val="30"/>
        </w:rPr>
      </w:pPr>
      <w:proofErr w:type="gramStart"/>
      <w:ins w:id="78" w:author="BAPS" w:date="2022-10-18T11:55:00Z">
        <w:r w:rsidRPr="00CA3BD9">
          <w:rPr>
            <w:b/>
            <w:color w:val="000000" w:themeColor="text1"/>
            <w:sz w:val="30"/>
            <w:szCs w:val="30"/>
          </w:rPr>
          <w:t>3.Description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list- Used to display name /value pairs such </w:t>
        </w:r>
      </w:ins>
    </w:p>
    <w:p w:rsidR="00CA3BD9" w:rsidRPr="00CA3BD9" w:rsidRDefault="005260C7" w:rsidP="00CA3BD9">
      <w:pPr>
        <w:rPr>
          <w:ins w:id="79" w:author="BAPS" w:date="2022-10-18T11:55:00Z"/>
          <w:b/>
          <w:color w:val="000000" w:themeColor="text1"/>
          <w:sz w:val="30"/>
          <w:szCs w:val="30"/>
        </w:rPr>
      </w:pPr>
      <w:proofErr w:type="gramStart"/>
      <w:ins w:id="80" w:author="BAPS" w:date="2022-10-18T11:55:00Z">
        <w:r w:rsidRPr="00CA3BD9">
          <w:rPr>
            <w:b/>
            <w:color w:val="000000" w:themeColor="text1"/>
            <w:sz w:val="30"/>
            <w:szCs w:val="30"/>
          </w:rPr>
          <w:t>A</w:t>
        </w:r>
        <w:r w:rsidR="00CA3BD9" w:rsidRPr="00CA3BD9">
          <w:rPr>
            <w:b/>
            <w:color w:val="000000" w:themeColor="text1"/>
            <w:sz w:val="30"/>
            <w:szCs w:val="30"/>
          </w:rPr>
          <w:t>s</w:t>
        </w:r>
        <w:r>
          <w:rPr>
            <w:b/>
            <w:color w:val="000000" w:themeColor="text1"/>
            <w:sz w:val="30"/>
            <w:szCs w:val="30"/>
          </w:rPr>
          <w:t xml:space="preserve"> </w:t>
        </w:r>
        <w:r w:rsidR="00CA3BD9" w:rsidRPr="00CA3BD9">
          <w:rPr>
            <w:b/>
            <w:color w:val="000000" w:themeColor="text1"/>
            <w:sz w:val="30"/>
            <w:szCs w:val="30"/>
          </w:rPr>
          <w:t xml:space="preserve"> </w:t>
        </w:r>
        <w:proofErr w:type="spellStart"/>
        <w:r w:rsidR="00CA3BD9" w:rsidRPr="00CA3BD9">
          <w:rPr>
            <w:b/>
            <w:color w:val="000000" w:themeColor="text1"/>
            <w:sz w:val="30"/>
            <w:szCs w:val="30"/>
          </w:rPr>
          <w:t>tems</w:t>
        </w:r>
        <w:proofErr w:type="spellEnd"/>
        <w:proofErr w:type="gramEnd"/>
        <w:r w:rsidR="00CA3BD9" w:rsidRPr="00CA3BD9">
          <w:rPr>
            <w:b/>
            <w:color w:val="000000" w:themeColor="text1"/>
            <w:sz w:val="30"/>
            <w:szCs w:val="30"/>
          </w:rPr>
          <w:t xml:space="preserve"> and definition.</w:t>
        </w:r>
      </w:ins>
    </w:p>
    <w:p w:rsidR="00CA3BD9" w:rsidRPr="00CA3BD9" w:rsidRDefault="005260C7" w:rsidP="00CA3BD9">
      <w:pPr>
        <w:rPr>
          <w:ins w:id="81" w:author="BAPS" w:date="2022-10-18T11:55:00Z"/>
          <w:b/>
          <w:color w:val="000000" w:themeColor="text1"/>
          <w:sz w:val="30"/>
          <w:szCs w:val="30"/>
        </w:rPr>
      </w:pPr>
      <w:ins w:id="82" w:author="BAPS" w:date="2022-10-18T11:55:00Z">
        <w:r>
          <w:rPr>
            <w:b/>
            <w:noProof/>
            <w:color w:val="000000" w:themeColor="text1"/>
            <w:sz w:val="30"/>
            <w:szCs w:val="30"/>
            <w:lang w:val="en-IN" w:eastAsia="en-IN"/>
            <w:rPrChange w:id="83">
              <w:rPr>
                <w:noProof/>
                <w:lang w:eastAsia="en-IN"/>
              </w:rPr>
            </w:rPrChange>
          </w:rPr>
          <w:lastRenderedPageBreak/>
          <w:drawing>
            <wp:inline distT="0" distB="0" distL="0" distR="0" wp14:anchorId="03654D6B" wp14:editId="6057BA97">
              <wp:extent cx="2219325" cy="2181225"/>
              <wp:effectExtent l="0" t="0" r="9525" b="9525"/>
              <wp:docPr id="1" name="Picture 1" descr="C:\Users\BAPS\Pictures\assimen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BAPS\Pictures\assiment.PN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19325" cy="2181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CA3BD9" w:rsidRPr="00CA3BD9" w:rsidRDefault="00CA3BD9" w:rsidP="00CA3BD9">
      <w:pPr>
        <w:rPr>
          <w:ins w:id="84" w:author="BAPS" w:date="2022-10-18T11:55:00Z"/>
          <w:b/>
          <w:color w:val="000000" w:themeColor="text1"/>
          <w:sz w:val="30"/>
          <w:szCs w:val="30"/>
        </w:rPr>
      </w:pPr>
      <w:ins w:id="85" w:author="BAPS" w:date="2022-10-18T11:55:00Z">
        <w:r w:rsidRPr="00CA3BD9">
          <w:rPr>
            <w:b/>
            <w:color w:val="000000" w:themeColor="text1"/>
            <w:sz w:val="30"/>
            <w:szCs w:val="30"/>
          </w:rPr>
          <w:t>6).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What  is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the 'class' attribute in HTML?</w:t>
        </w:r>
      </w:ins>
    </w:p>
    <w:p w:rsidR="00CA3BD9" w:rsidRPr="00CA3BD9" w:rsidRDefault="00CA3BD9" w:rsidP="00CA3BD9">
      <w:pPr>
        <w:rPr>
          <w:ins w:id="86" w:author="BAPS" w:date="2022-10-18T11:55:00Z"/>
          <w:b/>
          <w:color w:val="000000" w:themeColor="text1"/>
          <w:sz w:val="30"/>
          <w:szCs w:val="30"/>
        </w:rPr>
      </w:pPr>
      <w:proofErr w:type="gramStart"/>
      <w:ins w:id="87" w:author="BAPS" w:date="2022-10-18T11:55:00Z">
        <w:r w:rsidRPr="00CA3BD9">
          <w:rPr>
            <w:b/>
            <w:color w:val="000000" w:themeColor="text1"/>
            <w:sz w:val="30"/>
            <w:szCs w:val="30"/>
          </w:rPr>
          <w:t>ans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. Definition and usage. The class attribute specifies one or </w:t>
        </w:r>
      </w:ins>
    </w:p>
    <w:p w:rsidR="00CA3BD9" w:rsidRPr="00CA3BD9" w:rsidRDefault="00CA3BD9" w:rsidP="00CA3BD9">
      <w:pPr>
        <w:rPr>
          <w:ins w:id="88" w:author="BAPS" w:date="2022-10-18T11:55:00Z"/>
          <w:b/>
          <w:color w:val="000000" w:themeColor="text1"/>
          <w:sz w:val="30"/>
          <w:szCs w:val="30"/>
        </w:rPr>
      </w:pPr>
      <w:proofErr w:type="gramStart"/>
      <w:ins w:id="89" w:author="BAPS" w:date="2022-10-18T11:55:00Z">
        <w:r w:rsidRPr="00CA3BD9">
          <w:rPr>
            <w:b/>
            <w:color w:val="000000" w:themeColor="text1"/>
            <w:sz w:val="30"/>
            <w:szCs w:val="30"/>
          </w:rPr>
          <w:t>more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class names for an element.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the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class attribute is mostly </w:t>
        </w:r>
      </w:ins>
    </w:p>
    <w:p w:rsidR="00CA3BD9" w:rsidRPr="00CA3BD9" w:rsidRDefault="00CA3BD9" w:rsidP="00CA3BD9">
      <w:pPr>
        <w:rPr>
          <w:ins w:id="90" w:author="BAPS" w:date="2022-10-18T11:55:00Z"/>
          <w:b/>
          <w:color w:val="000000" w:themeColor="text1"/>
          <w:sz w:val="30"/>
          <w:szCs w:val="30"/>
        </w:rPr>
      </w:pPr>
      <w:proofErr w:type="gramStart"/>
      <w:ins w:id="91" w:author="BAPS" w:date="2022-10-18T11:55:00Z">
        <w:r w:rsidRPr="00CA3BD9">
          <w:rPr>
            <w:b/>
            <w:color w:val="000000" w:themeColor="text1"/>
            <w:sz w:val="30"/>
            <w:szCs w:val="30"/>
          </w:rPr>
          <w:t>used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to point to a style sheet. However, it can also be used by a </w:t>
        </w:r>
      </w:ins>
    </w:p>
    <w:p w:rsidR="00CA3BD9" w:rsidRPr="00CA3BD9" w:rsidRDefault="00CA3BD9" w:rsidP="00CA3BD9">
      <w:pPr>
        <w:rPr>
          <w:ins w:id="92" w:author="BAPS" w:date="2022-10-18T11:55:00Z"/>
          <w:b/>
          <w:color w:val="000000" w:themeColor="text1"/>
          <w:sz w:val="30"/>
          <w:szCs w:val="30"/>
        </w:rPr>
      </w:pPr>
      <w:proofErr w:type="gramStart"/>
      <w:ins w:id="93" w:author="BAPS" w:date="2022-10-18T11:55:00Z">
        <w:r w:rsidRPr="00CA3BD9">
          <w:rPr>
            <w:b/>
            <w:color w:val="000000" w:themeColor="text1"/>
            <w:sz w:val="30"/>
            <w:szCs w:val="30"/>
          </w:rPr>
          <w:t>java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script to make change to HTML elements with a specified </w:t>
        </w:r>
      </w:ins>
    </w:p>
    <w:p w:rsidR="00CA3BD9" w:rsidRPr="00CA3BD9" w:rsidRDefault="005260C7" w:rsidP="00CA3BD9">
      <w:pPr>
        <w:rPr>
          <w:ins w:id="94" w:author="BAPS" w:date="2022-10-18T11:55:00Z"/>
          <w:b/>
          <w:color w:val="000000" w:themeColor="text1"/>
          <w:sz w:val="30"/>
          <w:szCs w:val="30"/>
        </w:rPr>
      </w:pPr>
      <w:ins w:id="95" w:author="BAPS" w:date="2022-10-18T11:55:00Z">
        <w:r>
          <w:rPr>
            <w:b/>
            <w:color w:val="000000" w:themeColor="text1"/>
            <w:sz w:val="30"/>
            <w:szCs w:val="30"/>
          </w:rPr>
          <w:t>Class.</w:t>
        </w:r>
      </w:ins>
    </w:p>
    <w:p w:rsidR="00CA3BD9" w:rsidRPr="00CA3BD9" w:rsidRDefault="00CA3BD9" w:rsidP="00CA3BD9">
      <w:pPr>
        <w:rPr>
          <w:ins w:id="96" w:author="BAPS" w:date="2022-10-18T11:55:00Z"/>
          <w:b/>
          <w:color w:val="000000" w:themeColor="text1"/>
          <w:sz w:val="30"/>
          <w:szCs w:val="30"/>
        </w:rPr>
      </w:pPr>
      <w:ins w:id="97" w:author="BAPS" w:date="2022-10-18T11:55:00Z">
        <w:r w:rsidRPr="00CA3BD9">
          <w:rPr>
            <w:b/>
            <w:color w:val="000000" w:themeColor="text1"/>
            <w:sz w:val="30"/>
            <w:szCs w:val="30"/>
          </w:rPr>
          <w:t xml:space="preserve">7).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What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is the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differnce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 xml:space="preserve"> between the 'id' attribute and the '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clas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 xml:space="preserve">' </w:t>
        </w:r>
      </w:ins>
    </w:p>
    <w:p w:rsidR="00CA3BD9" w:rsidRPr="00CA3BD9" w:rsidRDefault="00CA3BD9" w:rsidP="00CA3BD9">
      <w:pPr>
        <w:rPr>
          <w:ins w:id="98" w:author="BAPS" w:date="2022-10-18T11:55:00Z"/>
          <w:b/>
          <w:color w:val="000000" w:themeColor="text1"/>
          <w:sz w:val="30"/>
          <w:szCs w:val="30"/>
        </w:rPr>
      </w:pPr>
      <w:proofErr w:type="gramStart"/>
      <w:ins w:id="99" w:author="BAPS" w:date="2022-10-18T11:55:00Z">
        <w:r w:rsidRPr="00CA3BD9">
          <w:rPr>
            <w:b/>
            <w:color w:val="000000" w:themeColor="text1"/>
            <w:sz w:val="30"/>
            <w:szCs w:val="30"/>
          </w:rPr>
          <w:t>attribute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of HTML elements?</w:t>
        </w:r>
      </w:ins>
    </w:p>
    <w:p w:rsidR="00CA3BD9" w:rsidRPr="00CA3BD9" w:rsidRDefault="00CA3BD9" w:rsidP="00CA3BD9">
      <w:pPr>
        <w:rPr>
          <w:ins w:id="100" w:author="BAPS" w:date="2022-10-18T11:55:00Z"/>
          <w:b/>
          <w:color w:val="000000" w:themeColor="text1"/>
          <w:sz w:val="30"/>
          <w:szCs w:val="30"/>
        </w:rPr>
      </w:pPr>
      <w:proofErr w:type="gramStart"/>
      <w:ins w:id="101" w:author="BAPS" w:date="2022-10-18T11:55:00Z">
        <w:r w:rsidRPr="00CA3BD9">
          <w:rPr>
            <w:b/>
            <w:color w:val="000000" w:themeColor="text1"/>
            <w:sz w:val="30"/>
            <w:szCs w:val="30"/>
          </w:rPr>
          <w:t>ans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.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Differnce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 xml:space="preserve"> between the id and class attribute : the only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diffrence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 xml:space="preserve"> </w:t>
        </w:r>
      </w:ins>
    </w:p>
    <w:p w:rsidR="00CA3BD9" w:rsidRPr="00CA3BD9" w:rsidRDefault="00CA3BD9" w:rsidP="00CA3BD9">
      <w:pPr>
        <w:rPr>
          <w:ins w:id="102" w:author="BAPS" w:date="2022-10-18T11:55:00Z"/>
          <w:b/>
          <w:color w:val="000000" w:themeColor="text1"/>
          <w:sz w:val="30"/>
          <w:szCs w:val="30"/>
        </w:rPr>
      </w:pPr>
      <w:proofErr w:type="gramStart"/>
      <w:ins w:id="103" w:author="BAPS" w:date="2022-10-18T11:55:00Z">
        <w:r w:rsidRPr="00CA3BD9">
          <w:rPr>
            <w:b/>
            <w:color w:val="000000" w:themeColor="text1"/>
            <w:sz w:val="30"/>
            <w:szCs w:val="30"/>
          </w:rPr>
          <w:t>between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them is that "id" is unique in a page an can only apply to at </w:t>
        </w:r>
      </w:ins>
    </w:p>
    <w:p w:rsidR="00CA3BD9" w:rsidRPr="00CA3BD9" w:rsidRDefault="00CA3BD9" w:rsidP="00CA3BD9">
      <w:pPr>
        <w:rPr>
          <w:ins w:id="104" w:author="BAPS" w:date="2022-10-18T11:55:00Z"/>
          <w:b/>
          <w:color w:val="000000" w:themeColor="text1"/>
          <w:sz w:val="30"/>
          <w:szCs w:val="30"/>
        </w:rPr>
      </w:pPr>
      <w:proofErr w:type="gramStart"/>
      <w:ins w:id="105" w:author="BAPS" w:date="2022-10-18T11:55:00Z">
        <w:r w:rsidRPr="00CA3BD9">
          <w:rPr>
            <w:b/>
            <w:color w:val="000000" w:themeColor="text1"/>
            <w:sz w:val="30"/>
            <w:szCs w:val="30"/>
          </w:rPr>
          <w:t>most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one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alement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>, while "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class"selector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 xml:space="preserve"> can apply to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muliple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 xml:space="preserve"> elements.</w:t>
        </w:r>
      </w:ins>
    </w:p>
    <w:p w:rsidR="00CA3BD9" w:rsidRPr="00CA3BD9" w:rsidRDefault="00204355" w:rsidP="00CA3BD9">
      <w:pPr>
        <w:rPr>
          <w:ins w:id="106" w:author="BAPS" w:date="2022-10-18T11:55:00Z"/>
          <w:b/>
          <w:color w:val="000000" w:themeColor="text1"/>
          <w:sz w:val="30"/>
          <w:szCs w:val="30"/>
        </w:rPr>
      </w:pPr>
      <w:ins w:id="107" w:author="BAPS" w:date="2022-10-18T11:55:00Z">
        <w:r>
          <w:rPr>
            <w:b/>
            <w:noProof/>
            <w:color w:val="000000" w:themeColor="text1"/>
            <w:sz w:val="30"/>
            <w:szCs w:val="30"/>
            <w:lang w:val="en-IN" w:eastAsia="en-IN"/>
            <w:rPrChange w:id="108">
              <w:rPr>
                <w:noProof/>
                <w:lang w:eastAsia="en-IN"/>
              </w:rPr>
            </w:rPrChange>
          </w:rPr>
          <w:lastRenderedPageBreak/>
          <w:drawing>
            <wp:inline distT="0" distB="0" distL="0" distR="0" wp14:anchorId="209E1FF4" wp14:editId="6D3C9919">
              <wp:extent cx="5943600" cy="4092315"/>
              <wp:effectExtent l="0" t="0" r="0" b="3810"/>
              <wp:docPr id="4" name="Picture 4" descr="C:\Users\BAPS\Pictures\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BAPS\Pictures\2.PNG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4092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CA3BD9" w:rsidRPr="00CA3BD9" w:rsidRDefault="00CA3BD9" w:rsidP="00CA3BD9">
      <w:pPr>
        <w:rPr>
          <w:ins w:id="109" w:author="BAPS" w:date="2022-10-18T11:55:00Z"/>
          <w:b/>
          <w:color w:val="000000" w:themeColor="text1"/>
          <w:sz w:val="30"/>
          <w:szCs w:val="30"/>
        </w:rPr>
      </w:pPr>
    </w:p>
    <w:p w:rsidR="00CA3BD9" w:rsidRPr="00CA3BD9" w:rsidRDefault="00204355" w:rsidP="00CA3BD9">
      <w:pPr>
        <w:rPr>
          <w:ins w:id="110" w:author="BAPS" w:date="2022-10-18T11:55:00Z"/>
          <w:b/>
          <w:color w:val="000000" w:themeColor="text1"/>
          <w:sz w:val="30"/>
          <w:szCs w:val="30"/>
        </w:rPr>
      </w:pPr>
      <w:ins w:id="111" w:author="BAPS" w:date="2022-10-18T11:55:00Z">
        <w:r>
          <w:rPr>
            <w:b/>
            <w:noProof/>
            <w:color w:val="000000" w:themeColor="text1"/>
            <w:sz w:val="30"/>
            <w:szCs w:val="30"/>
            <w:lang w:val="en-IN" w:eastAsia="en-IN"/>
            <w:rPrChange w:id="112">
              <w:rPr>
                <w:noProof/>
                <w:lang w:eastAsia="en-IN"/>
              </w:rPr>
            </w:rPrChange>
          </w:rPr>
          <w:lastRenderedPageBreak/>
          <w:drawing>
            <wp:inline distT="0" distB="0" distL="0" distR="0" wp14:anchorId="48CA3C88" wp14:editId="11810F57">
              <wp:extent cx="4191000" cy="5448300"/>
              <wp:effectExtent l="0" t="0" r="0" b="0"/>
              <wp:docPr id="5" name="Picture 5" descr="C:\Users\BAPS\Pictures\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BAPS\Pictures\1.PNG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91000" cy="544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CA3BD9" w:rsidRPr="00CA3BD9" w:rsidRDefault="00CA3BD9" w:rsidP="00CA3BD9">
      <w:pPr>
        <w:rPr>
          <w:ins w:id="113" w:author="BAPS" w:date="2022-10-18T11:55:00Z"/>
          <w:b/>
          <w:color w:val="000000" w:themeColor="text1"/>
          <w:sz w:val="30"/>
          <w:szCs w:val="30"/>
        </w:rPr>
      </w:pPr>
      <w:ins w:id="114" w:author="BAPS" w:date="2022-10-18T11:55:00Z">
        <w:r w:rsidRPr="00CA3BD9">
          <w:rPr>
            <w:b/>
            <w:color w:val="000000" w:themeColor="text1"/>
            <w:sz w:val="30"/>
            <w:szCs w:val="30"/>
          </w:rPr>
          <w:t xml:space="preserve">8).What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are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the various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fomating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 xml:space="preserve"> tags in html?</w:t>
        </w:r>
      </w:ins>
    </w:p>
    <w:p w:rsidR="00CA3BD9" w:rsidRPr="00CA3BD9" w:rsidRDefault="00CA3BD9" w:rsidP="00CA3BD9">
      <w:pPr>
        <w:rPr>
          <w:ins w:id="115" w:author="BAPS" w:date="2022-10-18T11:55:00Z"/>
          <w:b/>
          <w:color w:val="000000" w:themeColor="text1"/>
          <w:sz w:val="30"/>
          <w:szCs w:val="30"/>
        </w:rPr>
      </w:pPr>
      <w:proofErr w:type="gramStart"/>
      <w:ins w:id="116" w:author="BAPS" w:date="2022-10-18T11:55:00Z">
        <w:r w:rsidRPr="00CA3BD9">
          <w:rPr>
            <w:b/>
            <w:color w:val="000000" w:themeColor="text1"/>
            <w:sz w:val="30"/>
            <w:szCs w:val="30"/>
          </w:rPr>
          <w:t>ans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. Formatting elements were designed to display  special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typs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 xml:space="preserve"> of </w:t>
        </w:r>
      </w:ins>
    </w:p>
    <w:p w:rsidR="00CA3BD9" w:rsidRPr="00CA3BD9" w:rsidRDefault="00CA3BD9" w:rsidP="00CA3BD9">
      <w:pPr>
        <w:rPr>
          <w:ins w:id="117" w:author="BAPS" w:date="2022-10-18T11:55:00Z"/>
          <w:b/>
          <w:color w:val="000000" w:themeColor="text1"/>
          <w:sz w:val="30"/>
          <w:szCs w:val="30"/>
        </w:rPr>
      </w:pPr>
      <w:proofErr w:type="gramStart"/>
      <w:ins w:id="118" w:author="BAPS" w:date="2022-10-18T11:55:00Z">
        <w:r w:rsidRPr="00CA3BD9">
          <w:rPr>
            <w:b/>
            <w:color w:val="000000" w:themeColor="text1"/>
            <w:sz w:val="30"/>
            <w:szCs w:val="30"/>
          </w:rPr>
          <w:t>text :</w:t>
        </w:r>
        <w:proofErr w:type="gramEnd"/>
      </w:ins>
    </w:p>
    <w:p w:rsidR="00CA3BD9" w:rsidRPr="00CA3BD9" w:rsidRDefault="00CA3BD9" w:rsidP="00CA3BD9">
      <w:pPr>
        <w:rPr>
          <w:ins w:id="119" w:author="BAPS" w:date="2022-10-18T11:55:00Z"/>
          <w:b/>
          <w:color w:val="000000" w:themeColor="text1"/>
          <w:sz w:val="30"/>
          <w:szCs w:val="30"/>
        </w:rPr>
      </w:pPr>
    </w:p>
    <w:p w:rsidR="00CA3BD9" w:rsidRPr="00CA3BD9" w:rsidRDefault="00CA3BD9" w:rsidP="00CA3BD9">
      <w:pPr>
        <w:rPr>
          <w:ins w:id="120" w:author="BAPS" w:date="2022-10-18T11:55:00Z"/>
          <w:b/>
          <w:color w:val="000000" w:themeColor="text1"/>
          <w:sz w:val="30"/>
          <w:szCs w:val="30"/>
        </w:rPr>
      </w:pPr>
      <w:ins w:id="121" w:author="BAPS" w:date="2022-10-18T11:55:00Z">
        <w:r w:rsidRPr="00CA3BD9">
          <w:rPr>
            <w:b/>
            <w:color w:val="000000" w:themeColor="text1"/>
            <w:sz w:val="30"/>
            <w:szCs w:val="30"/>
          </w:rPr>
          <w:t>&lt;b&gt;- bold text</w:t>
        </w:r>
      </w:ins>
    </w:p>
    <w:p w:rsidR="00CA3BD9" w:rsidRPr="00CA3BD9" w:rsidRDefault="00CA3BD9" w:rsidP="00CA3BD9">
      <w:pPr>
        <w:rPr>
          <w:ins w:id="122" w:author="BAPS" w:date="2022-10-18T11:55:00Z"/>
          <w:b/>
          <w:color w:val="000000" w:themeColor="text1"/>
          <w:sz w:val="30"/>
          <w:szCs w:val="30"/>
        </w:rPr>
      </w:pPr>
      <w:ins w:id="123" w:author="BAPS" w:date="2022-10-18T11:55:00Z">
        <w:r w:rsidRPr="00CA3BD9">
          <w:rPr>
            <w:b/>
            <w:color w:val="000000" w:themeColor="text1"/>
            <w:sz w:val="30"/>
            <w:szCs w:val="30"/>
          </w:rPr>
          <w:t xml:space="preserve">&lt;i&gt;-italic text </w:t>
        </w:r>
      </w:ins>
    </w:p>
    <w:p w:rsidR="00CA3BD9" w:rsidRPr="00CA3BD9" w:rsidRDefault="00204355" w:rsidP="00CA3BD9">
      <w:pPr>
        <w:rPr>
          <w:ins w:id="124" w:author="BAPS" w:date="2022-10-18T11:55:00Z"/>
          <w:b/>
          <w:color w:val="000000" w:themeColor="text1"/>
          <w:sz w:val="30"/>
          <w:szCs w:val="30"/>
        </w:rPr>
      </w:pPr>
      <w:ins w:id="125" w:author="BAPS" w:date="2022-10-18T11:55:00Z">
        <w:r>
          <w:rPr>
            <w:b/>
            <w:color w:val="000000" w:themeColor="text1"/>
            <w:sz w:val="30"/>
            <w:szCs w:val="30"/>
          </w:rPr>
          <w:t xml:space="preserve">&lt; </w:t>
        </w:r>
        <w:proofErr w:type="gramStart"/>
        <w:r>
          <w:rPr>
            <w:b/>
            <w:color w:val="000000" w:themeColor="text1"/>
            <w:sz w:val="30"/>
            <w:szCs w:val="30"/>
          </w:rPr>
          <w:t>strong</w:t>
        </w:r>
        <w:proofErr w:type="gramEnd"/>
        <w:r>
          <w:rPr>
            <w:b/>
            <w:color w:val="000000" w:themeColor="text1"/>
            <w:sz w:val="30"/>
            <w:szCs w:val="30"/>
          </w:rPr>
          <w:t xml:space="preserve"> &gt;-importa</w:t>
        </w:r>
        <w:r w:rsidR="00CA3BD9" w:rsidRPr="00CA3BD9">
          <w:rPr>
            <w:b/>
            <w:color w:val="000000" w:themeColor="text1"/>
            <w:sz w:val="30"/>
            <w:szCs w:val="30"/>
          </w:rPr>
          <w:t>nt text</w:t>
        </w:r>
      </w:ins>
    </w:p>
    <w:p w:rsidR="00CA3BD9" w:rsidRPr="00CA3BD9" w:rsidRDefault="00CA3BD9" w:rsidP="00CA3BD9">
      <w:pPr>
        <w:rPr>
          <w:ins w:id="126" w:author="BAPS" w:date="2022-10-18T11:55:00Z"/>
          <w:b/>
          <w:color w:val="000000" w:themeColor="text1"/>
          <w:sz w:val="30"/>
          <w:szCs w:val="30"/>
        </w:rPr>
      </w:pPr>
      <w:ins w:id="127" w:author="BAPS" w:date="2022-10-18T11:55:00Z">
        <w:r w:rsidRPr="00CA3BD9">
          <w:rPr>
            <w:b/>
            <w:color w:val="000000" w:themeColor="text1"/>
            <w:sz w:val="30"/>
            <w:szCs w:val="30"/>
          </w:rPr>
          <w:lastRenderedPageBreak/>
          <w:t>&lt;</w:t>
        </w:r>
        <w:r w:rsidR="00204355">
          <w:rPr>
            <w:b/>
            <w:color w:val="000000" w:themeColor="text1"/>
            <w:sz w:val="30"/>
            <w:szCs w:val="30"/>
          </w:rPr>
          <w:t xml:space="preserve"> </w:t>
        </w:r>
        <w:proofErr w:type="spellStart"/>
        <w:proofErr w:type="gramStart"/>
        <w:r w:rsidRPr="00CA3BD9">
          <w:rPr>
            <w:b/>
            <w:color w:val="000000" w:themeColor="text1"/>
            <w:sz w:val="30"/>
            <w:szCs w:val="30"/>
          </w:rPr>
          <w:t>em</w:t>
        </w:r>
        <w:proofErr w:type="spellEnd"/>
        <w:proofErr w:type="gramEnd"/>
        <w:r w:rsidR="00204355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 xml:space="preserve">&gt;-Emphasized text </w:t>
        </w:r>
      </w:ins>
    </w:p>
    <w:p w:rsidR="00CA3BD9" w:rsidRPr="00CA3BD9" w:rsidRDefault="00CA3BD9" w:rsidP="00CA3BD9">
      <w:pPr>
        <w:rPr>
          <w:ins w:id="128" w:author="BAPS" w:date="2022-10-18T11:55:00Z"/>
          <w:b/>
          <w:color w:val="000000" w:themeColor="text1"/>
          <w:sz w:val="30"/>
          <w:szCs w:val="30"/>
        </w:rPr>
      </w:pPr>
      <w:ins w:id="129" w:author="BAPS" w:date="2022-10-18T11:55:00Z">
        <w:r w:rsidRPr="00CA3BD9">
          <w:rPr>
            <w:b/>
            <w:color w:val="000000" w:themeColor="text1"/>
            <w:sz w:val="30"/>
            <w:szCs w:val="30"/>
          </w:rPr>
          <w:t>&lt;</w:t>
        </w:r>
        <w:r w:rsidR="00204355">
          <w:rPr>
            <w:b/>
            <w:color w:val="000000" w:themeColor="text1"/>
            <w:sz w:val="30"/>
            <w:szCs w:val="30"/>
          </w:rPr>
          <w:t xml:space="preserve">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mark</w:t>
        </w:r>
        <w:proofErr w:type="gramEnd"/>
        <w:r w:rsidR="00204355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 xml:space="preserve">&gt;- Marked text </w:t>
        </w:r>
      </w:ins>
    </w:p>
    <w:p w:rsidR="00CA3BD9" w:rsidRPr="00CA3BD9" w:rsidRDefault="00CA3BD9" w:rsidP="00CA3BD9">
      <w:pPr>
        <w:rPr>
          <w:ins w:id="130" w:author="BAPS" w:date="2022-10-18T11:55:00Z"/>
          <w:b/>
          <w:color w:val="000000" w:themeColor="text1"/>
          <w:sz w:val="30"/>
          <w:szCs w:val="30"/>
        </w:rPr>
      </w:pPr>
      <w:ins w:id="131" w:author="BAPS" w:date="2022-10-18T11:55:00Z">
        <w:r w:rsidRPr="00CA3BD9">
          <w:rPr>
            <w:b/>
            <w:color w:val="000000" w:themeColor="text1"/>
            <w:sz w:val="30"/>
            <w:szCs w:val="30"/>
          </w:rPr>
          <w:t>&lt;</w:t>
        </w:r>
        <w:r w:rsidR="00204355">
          <w:rPr>
            <w:b/>
            <w:color w:val="000000" w:themeColor="text1"/>
            <w:sz w:val="30"/>
            <w:szCs w:val="30"/>
          </w:rPr>
          <w:t xml:space="preserve">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small</w:t>
        </w:r>
        <w:proofErr w:type="gramEnd"/>
        <w:r w:rsidR="00204355">
          <w:rPr>
            <w:b/>
            <w:color w:val="000000" w:themeColor="text1"/>
            <w:sz w:val="30"/>
            <w:szCs w:val="30"/>
          </w:rPr>
          <w:t xml:space="preserve"> </w:t>
        </w:r>
        <w:r w:rsidRPr="00CA3BD9">
          <w:rPr>
            <w:b/>
            <w:color w:val="000000" w:themeColor="text1"/>
            <w:sz w:val="30"/>
            <w:szCs w:val="30"/>
          </w:rPr>
          <w:t xml:space="preserve">&gt;-smaller text </w:t>
        </w:r>
      </w:ins>
    </w:p>
    <w:p w:rsidR="00CA3BD9" w:rsidRPr="00CA3BD9" w:rsidRDefault="00CA3BD9" w:rsidP="00CA3BD9">
      <w:pPr>
        <w:rPr>
          <w:ins w:id="132" w:author="BAPS" w:date="2022-10-18T11:55:00Z"/>
          <w:b/>
          <w:color w:val="000000" w:themeColor="text1"/>
          <w:sz w:val="30"/>
          <w:szCs w:val="30"/>
        </w:rPr>
      </w:pPr>
      <w:ins w:id="133" w:author="BAPS" w:date="2022-10-18T11:55:00Z">
        <w:r w:rsidRPr="00CA3BD9">
          <w:rPr>
            <w:b/>
            <w:color w:val="000000" w:themeColor="text1"/>
            <w:sz w:val="30"/>
            <w:szCs w:val="30"/>
          </w:rPr>
          <w:t>&lt;</w:t>
        </w:r>
        <w:proofErr w:type="gramStart"/>
        <w:r w:rsidR="00204355">
          <w:rPr>
            <w:b/>
            <w:color w:val="000000" w:themeColor="text1"/>
            <w:sz w:val="30"/>
            <w:szCs w:val="30"/>
          </w:rPr>
          <w:t>del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&gt;- deleted text </w:t>
        </w:r>
      </w:ins>
    </w:p>
    <w:p w:rsidR="00CA3BD9" w:rsidRPr="00CA3BD9" w:rsidRDefault="00CA3BD9" w:rsidP="00CA3BD9">
      <w:pPr>
        <w:rPr>
          <w:ins w:id="134" w:author="BAPS" w:date="2022-10-18T11:55:00Z"/>
          <w:b/>
          <w:color w:val="000000" w:themeColor="text1"/>
          <w:sz w:val="30"/>
          <w:szCs w:val="30"/>
        </w:rPr>
      </w:pPr>
      <w:ins w:id="135" w:author="BAPS" w:date="2022-10-18T11:55:00Z">
        <w:r w:rsidRPr="00CA3BD9">
          <w:rPr>
            <w:b/>
            <w:color w:val="000000" w:themeColor="text1"/>
            <w:sz w:val="30"/>
            <w:szCs w:val="30"/>
          </w:rPr>
          <w:t>&lt;</w:t>
        </w:r>
        <w:proofErr w:type="gramStart"/>
        <w:r w:rsidR="00204355">
          <w:rPr>
            <w:b/>
            <w:color w:val="000000" w:themeColor="text1"/>
            <w:sz w:val="30"/>
            <w:szCs w:val="30"/>
          </w:rPr>
          <w:t>ins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&gt;-inserted text </w:t>
        </w:r>
      </w:ins>
    </w:p>
    <w:p w:rsidR="00CA3BD9" w:rsidRPr="00CA3BD9" w:rsidRDefault="00204355" w:rsidP="00CA3BD9">
      <w:pPr>
        <w:rPr>
          <w:ins w:id="136" w:author="BAPS" w:date="2022-10-18T11:55:00Z"/>
          <w:b/>
          <w:color w:val="000000" w:themeColor="text1"/>
          <w:sz w:val="30"/>
          <w:szCs w:val="30"/>
        </w:rPr>
      </w:pPr>
      <w:ins w:id="137" w:author="BAPS" w:date="2022-10-18T11:55:00Z">
        <w:r>
          <w:rPr>
            <w:b/>
            <w:color w:val="000000" w:themeColor="text1"/>
            <w:sz w:val="30"/>
            <w:szCs w:val="30"/>
          </w:rPr>
          <w:t xml:space="preserve"> &lt;</w:t>
        </w:r>
        <w:proofErr w:type="gramStart"/>
        <w:r w:rsidR="00CA3BD9" w:rsidRPr="00CA3BD9">
          <w:rPr>
            <w:b/>
            <w:color w:val="000000" w:themeColor="text1"/>
            <w:sz w:val="30"/>
            <w:szCs w:val="30"/>
          </w:rPr>
          <w:t>sub</w:t>
        </w:r>
        <w:proofErr w:type="gramEnd"/>
        <w:r w:rsidR="00CA3BD9" w:rsidRPr="00CA3BD9">
          <w:rPr>
            <w:b/>
            <w:color w:val="000000" w:themeColor="text1"/>
            <w:sz w:val="30"/>
            <w:szCs w:val="30"/>
          </w:rPr>
          <w:t>&gt;-subsc</w:t>
        </w:r>
        <w:r>
          <w:rPr>
            <w:b/>
            <w:color w:val="000000" w:themeColor="text1"/>
            <w:sz w:val="30"/>
            <w:szCs w:val="30"/>
          </w:rPr>
          <w:t>r</w:t>
        </w:r>
        <w:r w:rsidR="00CA3BD9" w:rsidRPr="00CA3BD9">
          <w:rPr>
            <w:b/>
            <w:color w:val="000000" w:themeColor="text1"/>
            <w:sz w:val="30"/>
            <w:szCs w:val="30"/>
          </w:rPr>
          <w:t xml:space="preserve">ipt text </w:t>
        </w:r>
      </w:ins>
    </w:p>
    <w:p w:rsidR="00CA3BD9" w:rsidRPr="00CA3BD9" w:rsidRDefault="00204355" w:rsidP="00CA3BD9">
      <w:pPr>
        <w:rPr>
          <w:ins w:id="138" w:author="BAPS" w:date="2022-10-18T11:55:00Z"/>
          <w:b/>
          <w:color w:val="000000" w:themeColor="text1"/>
          <w:sz w:val="30"/>
          <w:szCs w:val="30"/>
        </w:rPr>
      </w:pPr>
      <w:ins w:id="139" w:author="BAPS" w:date="2022-10-18T11:55:00Z">
        <w:r>
          <w:rPr>
            <w:b/>
            <w:color w:val="000000" w:themeColor="text1"/>
            <w:sz w:val="30"/>
            <w:szCs w:val="30"/>
          </w:rPr>
          <w:t xml:space="preserve"> &lt;</w:t>
        </w:r>
        <w:proofErr w:type="gramStart"/>
        <w:r w:rsidR="00CA3BD9" w:rsidRPr="00CA3BD9">
          <w:rPr>
            <w:b/>
            <w:color w:val="000000" w:themeColor="text1"/>
            <w:sz w:val="30"/>
            <w:szCs w:val="30"/>
          </w:rPr>
          <w:t>sup</w:t>
        </w:r>
        <w:proofErr w:type="gramEnd"/>
        <w:r w:rsidR="00CA3BD9" w:rsidRPr="00CA3BD9">
          <w:rPr>
            <w:b/>
            <w:color w:val="000000" w:themeColor="text1"/>
            <w:sz w:val="30"/>
            <w:szCs w:val="30"/>
          </w:rPr>
          <w:t xml:space="preserve">&gt;-superscript text </w:t>
        </w:r>
      </w:ins>
    </w:p>
    <w:p w:rsidR="00CA3BD9" w:rsidRPr="00CA3BD9" w:rsidRDefault="00CA3BD9" w:rsidP="00CA3BD9">
      <w:pPr>
        <w:rPr>
          <w:ins w:id="140" w:author="BAPS" w:date="2022-10-18T11:55:00Z"/>
          <w:b/>
          <w:color w:val="000000" w:themeColor="text1"/>
          <w:sz w:val="30"/>
          <w:szCs w:val="30"/>
        </w:rPr>
      </w:pPr>
    </w:p>
    <w:p w:rsidR="003F6C9B" w:rsidRDefault="00204355" w:rsidP="00CA3BD9">
      <w:pPr>
        <w:rPr>
          <w:ins w:id="141" w:author="BAPS" w:date="2022-10-18T11:55:00Z"/>
          <w:b/>
          <w:color w:val="000000" w:themeColor="text1"/>
          <w:sz w:val="30"/>
          <w:szCs w:val="30"/>
        </w:rPr>
      </w:pPr>
      <w:ins w:id="142" w:author="BAPS" w:date="2022-10-18T11:55:00Z">
        <w:r>
          <w:rPr>
            <w:b/>
            <w:noProof/>
            <w:color w:val="000000" w:themeColor="text1"/>
            <w:sz w:val="30"/>
            <w:szCs w:val="30"/>
            <w:lang w:val="en-IN" w:eastAsia="en-IN"/>
            <w:rPrChange w:id="143">
              <w:rPr>
                <w:noProof/>
                <w:lang w:eastAsia="en-IN"/>
              </w:rPr>
            </w:rPrChange>
          </w:rPr>
          <w:drawing>
            <wp:inline distT="0" distB="0" distL="0" distR="0" wp14:anchorId="1F363F98" wp14:editId="7F326C87">
              <wp:extent cx="2876550" cy="1619250"/>
              <wp:effectExtent l="0" t="0" r="0" b="0"/>
              <wp:docPr id="6" name="Picture 6" descr="C:\Users\BAPS\Pictures\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BAPS\Pictures\3.PNG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76550" cy="161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b/>
            <w:noProof/>
            <w:color w:val="000000" w:themeColor="text1"/>
            <w:sz w:val="30"/>
            <w:szCs w:val="30"/>
            <w:lang w:val="en-IN" w:eastAsia="en-IN"/>
            <w:rPrChange w:id="144">
              <w:rPr>
                <w:noProof/>
                <w:lang w:eastAsia="en-IN"/>
              </w:rPr>
            </w:rPrChange>
          </w:rPr>
          <w:drawing>
            <wp:inline distT="0" distB="0" distL="0" distR="0" wp14:anchorId="4C7A6DBB" wp14:editId="0FD06DFC">
              <wp:extent cx="3219450" cy="885825"/>
              <wp:effectExtent l="0" t="0" r="0" b="9525"/>
              <wp:docPr id="7" name="Picture 7" descr="C:\Users\BAPS\Pictures\4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:\Users\BAPS\Pictures\4.PN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19450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CA3BD9" w:rsidRPr="00CA3BD9" w:rsidRDefault="00CA3BD9" w:rsidP="00CA3BD9">
      <w:pPr>
        <w:rPr>
          <w:ins w:id="145" w:author="BAPS" w:date="2022-10-18T11:55:00Z"/>
          <w:b/>
          <w:color w:val="000000" w:themeColor="text1"/>
          <w:sz w:val="30"/>
          <w:szCs w:val="30"/>
        </w:rPr>
      </w:pPr>
      <w:ins w:id="146" w:author="BAPS" w:date="2022-10-18T11:55:00Z">
        <w:r w:rsidRPr="00CA3BD9">
          <w:rPr>
            <w:b/>
            <w:color w:val="000000" w:themeColor="text1"/>
            <w:sz w:val="30"/>
            <w:szCs w:val="30"/>
          </w:rPr>
          <w:t>9). How is cell padding different from cell spacing?</w:t>
        </w:r>
      </w:ins>
    </w:p>
    <w:p w:rsidR="00CA3BD9" w:rsidRPr="00CA3BD9" w:rsidRDefault="00CA3BD9" w:rsidP="00CA3BD9">
      <w:pPr>
        <w:rPr>
          <w:ins w:id="147" w:author="BAPS" w:date="2022-10-18T11:55:00Z"/>
          <w:b/>
          <w:color w:val="000000" w:themeColor="text1"/>
          <w:sz w:val="30"/>
          <w:szCs w:val="30"/>
        </w:rPr>
      </w:pPr>
      <w:proofErr w:type="gramStart"/>
      <w:ins w:id="148" w:author="BAPS" w:date="2022-10-18T11:55:00Z">
        <w:r w:rsidRPr="00CA3BD9">
          <w:rPr>
            <w:b/>
            <w:color w:val="000000" w:themeColor="text1"/>
            <w:sz w:val="30"/>
            <w:szCs w:val="30"/>
          </w:rPr>
          <w:t>ans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.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Cellpadding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 xml:space="preserve"> basically defines the space present between a table </w:t>
        </w:r>
      </w:ins>
    </w:p>
    <w:p w:rsidR="00CA3BD9" w:rsidRPr="00CA3BD9" w:rsidRDefault="00CA3BD9" w:rsidP="00CA3BD9">
      <w:pPr>
        <w:rPr>
          <w:ins w:id="149" w:author="BAPS" w:date="2022-10-18T11:55:00Z"/>
          <w:b/>
          <w:color w:val="000000" w:themeColor="text1"/>
          <w:sz w:val="30"/>
          <w:szCs w:val="30"/>
        </w:rPr>
      </w:pPr>
      <w:proofErr w:type="gramStart"/>
      <w:ins w:id="150" w:author="BAPS" w:date="2022-10-18T11:55:00Z">
        <w:r w:rsidRPr="00CA3BD9">
          <w:rPr>
            <w:b/>
            <w:color w:val="000000" w:themeColor="text1"/>
            <w:sz w:val="30"/>
            <w:szCs w:val="30"/>
          </w:rPr>
          <w:t>cell's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border and the content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persent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 xml:space="preserve"> in it. Cell spacing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basicaly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 xml:space="preserve"> </w:t>
        </w:r>
      </w:ins>
    </w:p>
    <w:p w:rsidR="00CA3BD9" w:rsidRPr="00CA3BD9" w:rsidRDefault="00CA3BD9" w:rsidP="00CA3BD9">
      <w:pPr>
        <w:rPr>
          <w:ins w:id="151" w:author="BAPS" w:date="2022-10-18T11:55:00Z"/>
          <w:b/>
          <w:color w:val="000000" w:themeColor="text1"/>
          <w:sz w:val="30"/>
          <w:szCs w:val="30"/>
        </w:rPr>
      </w:pPr>
      <w:proofErr w:type="gramStart"/>
      <w:ins w:id="152" w:author="BAPS" w:date="2022-10-18T11:55:00Z">
        <w:r w:rsidRPr="00CA3BD9">
          <w:rPr>
            <w:b/>
            <w:color w:val="000000" w:themeColor="text1"/>
            <w:sz w:val="30"/>
            <w:szCs w:val="30"/>
          </w:rPr>
          <w:t>defines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the space present between individual adjacent cells.</w:t>
        </w:r>
      </w:ins>
    </w:p>
    <w:p w:rsidR="00CA3BD9" w:rsidRPr="00CA3BD9" w:rsidRDefault="00CA3BD9" w:rsidP="00CA3BD9">
      <w:pPr>
        <w:rPr>
          <w:ins w:id="153" w:author="BAPS" w:date="2022-10-18T11:55:00Z"/>
          <w:b/>
          <w:color w:val="000000" w:themeColor="text1"/>
          <w:sz w:val="30"/>
          <w:szCs w:val="30"/>
        </w:rPr>
      </w:pPr>
    </w:p>
    <w:p w:rsidR="00CA3BD9" w:rsidRPr="00CA3BD9" w:rsidRDefault="00CA3BD9" w:rsidP="00CA3BD9">
      <w:pPr>
        <w:rPr>
          <w:ins w:id="154" w:author="BAPS" w:date="2022-10-18T11:55:00Z"/>
          <w:b/>
          <w:color w:val="000000" w:themeColor="text1"/>
          <w:sz w:val="30"/>
          <w:szCs w:val="30"/>
        </w:rPr>
      </w:pPr>
      <w:ins w:id="155" w:author="BAPS" w:date="2022-10-18T11:55:00Z">
        <w:r w:rsidRPr="00CA3BD9">
          <w:rPr>
            <w:b/>
            <w:color w:val="000000" w:themeColor="text1"/>
            <w:sz w:val="30"/>
            <w:szCs w:val="30"/>
          </w:rPr>
          <w:t xml:space="preserve">10).How can we club two or more rows or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colmns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 xml:space="preserve"> into a single row </w:t>
        </w:r>
      </w:ins>
    </w:p>
    <w:p w:rsidR="00CA3BD9" w:rsidRPr="00CA3BD9" w:rsidRDefault="00CA3BD9" w:rsidP="00CA3BD9">
      <w:pPr>
        <w:rPr>
          <w:ins w:id="156" w:author="BAPS" w:date="2022-10-18T11:55:00Z"/>
          <w:b/>
          <w:color w:val="000000" w:themeColor="text1"/>
          <w:sz w:val="30"/>
          <w:szCs w:val="30"/>
        </w:rPr>
      </w:pPr>
      <w:proofErr w:type="gramStart"/>
      <w:ins w:id="157" w:author="BAPS" w:date="2022-10-18T11:55:00Z">
        <w:r w:rsidRPr="00CA3BD9">
          <w:rPr>
            <w:b/>
            <w:color w:val="000000" w:themeColor="text1"/>
            <w:sz w:val="30"/>
            <w:szCs w:val="30"/>
          </w:rPr>
          <w:t>or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column in an HTML table?</w:t>
        </w:r>
      </w:ins>
    </w:p>
    <w:p w:rsidR="00CA3BD9" w:rsidRPr="00CA3BD9" w:rsidRDefault="00CA3BD9" w:rsidP="00CA3BD9">
      <w:pPr>
        <w:rPr>
          <w:ins w:id="158" w:author="BAPS" w:date="2022-10-18T11:55:00Z"/>
          <w:b/>
          <w:color w:val="000000" w:themeColor="text1"/>
          <w:sz w:val="30"/>
          <w:szCs w:val="30"/>
        </w:rPr>
      </w:pPr>
      <w:proofErr w:type="gramStart"/>
      <w:ins w:id="159" w:author="BAPS" w:date="2022-10-18T11:55:00Z">
        <w:r w:rsidRPr="00CA3BD9">
          <w:rPr>
            <w:b/>
            <w:color w:val="000000" w:themeColor="text1"/>
            <w:sz w:val="30"/>
            <w:szCs w:val="30"/>
          </w:rPr>
          <w:lastRenderedPageBreak/>
          <w:t>ans.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You can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marge  two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or table cells in a column using the col span </w:t>
        </w:r>
      </w:ins>
    </w:p>
    <w:p w:rsidR="00CA3BD9" w:rsidRPr="00CA3BD9" w:rsidRDefault="00CA3BD9" w:rsidP="00CA3BD9">
      <w:pPr>
        <w:rPr>
          <w:ins w:id="160" w:author="BAPS" w:date="2022-10-18T11:55:00Z"/>
          <w:b/>
          <w:color w:val="000000" w:themeColor="text1"/>
          <w:sz w:val="30"/>
          <w:szCs w:val="30"/>
        </w:rPr>
      </w:pPr>
      <w:proofErr w:type="gramStart"/>
      <w:ins w:id="161" w:author="BAPS" w:date="2022-10-18T11:55:00Z">
        <w:r w:rsidRPr="00CA3BD9">
          <w:rPr>
            <w:b/>
            <w:color w:val="000000" w:themeColor="text1"/>
            <w:sz w:val="30"/>
            <w:szCs w:val="30"/>
          </w:rPr>
          <w:t>attribute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in a &lt;td&gt;HTML tag (table data ). To merge two or row cells,</w:t>
        </w:r>
      </w:ins>
    </w:p>
    <w:p w:rsidR="00CA3BD9" w:rsidRPr="00CA3BD9" w:rsidRDefault="00CA3BD9" w:rsidP="00CA3BD9">
      <w:pPr>
        <w:rPr>
          <w:ins w:id="162" w:author="BAPS" w:date="2022-10-18T11:55:00Z"/>
          <w:b/>
          <w:color w:val="000000" w:themeColor="text1"/>
          <w:sz w:val="30"/>
          <w:szCs w:val="30"/>
        </w:rPr>
      </w:pPr>
      <w:ins w:id="163" w:author="BAPS" w:date="2022-10-18T11:55:00Z">
        <w:r w:rsidRPr="00CA3BD9">
          <w:rPr>
            <w:b/>
            <w:color w:val="000000" w:themeColor="text1"/>
            <w:sz w:val="30"/>
            <w:szCs w:val="30"/>
          </w:rPr>
          <w:t xml:space="preserve">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use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the row span attribute.</w:t>
        </w:r>
      </w:ins>
    </w:p>
    <w:p w:rsidR="00CA3BD9" w:rsidRDefault="003F6C9B" w:rsidP="00CA3BD9">
      <w:pPr>
        <w:rPr>
          <w:ins w:id="164" w:author="BAPS" w:date="2022-10-18T11:55:00Z"/>
          <w:b/>
          <w:color w:val="000000" w:themeColor="text1"/>
          <w:sz w:val="30"/>
          <w:szCs w:val="30"/>
        </w:rPr>
      </w:pPr>
      <w:ins w:id="165" w:author="BAPS" w:date="2022-10-18T11:55:00Z">
        <w:r>
          <w:rPr>
            <w:b/>
            <w:noProof/>
            <w:color w:val="000000" w:themeColor="text1"/>
            <w:sz w:val="30"/>
            <w:szCs w:val="30"/>
            <w:lang w:val="en-IN" w:eastAsia="en-IN"/>
            <w:rPrChange w:id="166">
              <w:rPr>
                <w:noProof/>
                <w:lang w:eastAsia="en-IN"/>
              </w:rPr>
            </w:rPrChange>
          </w:rPr>
          <w:drawing>
            <wp:inline distT="0" distB="0" distL="0" distR="0" wp14:anchorId="4A182839" wp14:editId="1BCBFE15">
              <wp:extent cx="3819525" cy="4572000"/>
              <wp:effectExtent l="0" t="0" r="9525" b="0"/>
              <wp:docPr id="8" name="Picture 8" descr="C:\Users\BAPS\Pictures\7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:\Users\BAPS\Pictures\7.PNG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9525" cy="457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CA3BD9" w:rsidRPr="00CA3BD9" w:rsidRDefault="00544AF7" w:rsidP="00CA3BD9">
      <w:pPr>
        <w:rPr>
          <w:ins w:id="167" w:author="BAPS" w:date="2022-10-18T11:55:00Z"/>
          <w:b/>
          <w:color w:val="000000" w:themeColor="text1"/>
          <w:sz w:val="30"/>
          <w:szCs w:val="30"/>
        </w:rPr>
      </w:pPr>
      <w:ins w:id="168" w:author="BAPS" w:date="2022-10-18T11:55:00Z">
        <w:r>
          <w:rPr>
            <w:b/>
            <w:noProof/>
            <w:color w:val="000000" w:themeColor="text1"/>
            <w:sz w:val="30"/>
            <w:szCs w:val="30"/>
            <w:lang w:val="en-IN" w:eastAsia="en-IN"/>
            <w:rPrChange w:id="169">
              <w:rPr>
                <w:noProof/>
                <w:lang w:eastAsia="en-IN"/>
              </w:rPr>
            </w:rPrChange>
          </w:rPr>
          <w:drawing>
            <wp:inline distT="0" distB="0" distL="0" distR="0" wp14:anchorId="7BDF2A44" wp14:editId="3B656D36">
              <wp:extent cx="5943600" cy="1863780"/>
              <wp:effectExtent l="0" t="0" r="0" b="3175"/>
              <wp:docPr id="9" name="Picture 9" descr="C:\Users\BAPS\Pictures\5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C:\Users\BAPS\Pictures\5.PNG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1863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CA3BD9" w:rsidRPr="00CA3BD9">
          <w:rPr>
            <w:b/>
            <w:color w:val="000000" w:themeColor="text1"/>
            <w:sz w:val="30"/>
            <w:szCs w:val="30"/>
          </w:rPr>
          <w:t xml:space="preserve">11). What is the difference between a block -level element </w:t>
        </w:r>
        <w:proofErr w:type="gramStart"/>
        <w:r w:rsidR="00CA3BD9" w:rsidRPr="00CA3BD9">
          <w:rPr>
            <w:b/>
            <w:color w:val="000000" w:themeColor="text1"/>
            <w:sz w:val="30"/>
            <w:szCs w:val="30"/>
          </w:rPr>
          <w:t>and  an</w:t>
        </w:r>
        <w:proofErr w:type="gramEnd"/>
        <w:r w:rsidR="00CA3BD9" w:rsidRPr="00CA3BD9">
          <w:rPr>
            <w:b/>
            <w:color w:val="000000" w:themeColor="text1"/>
            <w:sz w:val="30"/>
            <w:szCs w:val="30"/>
          </w:rPr>
          <w:t xml:space="preserve"> inline </w:t>
        </w:r>
      </w:ins>
    </w:p>
    <w:p w:rsidR="00CA3BD9" w:rsidRPr="00CA3BD9" w:rsidRDefault="00CA3BD9" w:rsidP="00CA3BD9">
      <w:pPr>
        <w:rPr>
          <w:ins w:id="170" w:author="BAPS" w:date="2022-10-18T11:55:00Z"/>
          <w:b/>
          <w:color w:val="000000" w:themeColor="text1"/>
          <w:sz w:val="30"/>
          <w:szCs w:val="30"/>
        </w:rPr>
      </w:pPr>
      <w:proofErr w:type="gramStart"/>
      <w:ins w:id="171" w:author="BAPS" w:date="2022-10-18T11:55:00Z">
        <w:r w:rsidRPr="00CA3BD9">
          <w:rPr>
            <w:b/>
            <w:color w:val="000000" w:themeColor="text1"/>
            <w:sz w:val="30"/>
            <w:szCs w:val="30"/>
          </w:rPr>
          <w:lastRenderedPageBreak/>
          <w:t>element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>?</w:t>
        </w:r>
      </w:ins>
    </w:p>
    <w:p w:rsidR="00CA3BD9" w:rsidRPr="00CA3BD9" w:rsidRDefault="00CA3BD9" w:rsidP="00CA3BD9">
      <w:pPr>
        <w:rPr>
          <w:ins w:id="172" w:author="BAPS" w:date="2022-10-18T11:55:00Z"/>
          <w:b/>
          <w:color w:val="000000" w:themeColor="text1"/>
          <w:sz w:val="30"/>
          <w:szCs w:val="30"/>
        </w:rPr>
      </w:pPr>
      <w:proofErr w:type="gramStart"/>
      <w:ins w:id="173" w:author="BAPS" w:date="2022-10-18T11:55:00Z">
        <w:r w:rsidRPr="00CA3BD9">
          <w:rPr>
            <w:b/>
            <w:color w:val="000000" w:themeColor="text1"/>
            <w:sz w:val="30"/>
            <w:szCs w:val="30"/>
          </w:rPr>
          <w:t>ans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. Block Elements occupy the full width irrespective of their </w:t>
        </w:r>
      </w:ins>
    </w:p>
    <w:p w:rsidR="00CA3BD9" w:rsidRPr="00CA3BD9" w:rsidRDefault="00CA3BD9" w:rsidP="00CA3BD9">
      <w:pPr>
        <w:rPr>
          <w:ins w:id="174" w:author="BAPS" w:date="2022-10-18T11:55:00Z"/>
          <w:b/>
          <w:color w:val="000000" w:themeColor="text1"/>
          <w:sz w:val="30"/>
          <w:szCs w:val="30"/>
        </w:rPr>
      </w:pPr>
      <w:proofErr w:type="spellStart"/>
      <w:proofErr w:type="gramStart"/>
      <w:ins w:id="175" w:author="BAPS" w:date="2022-10-18T11:55:00Z">
        <w:r w:rsidRPr="00CA3BD9">
          <w:rPr>
            <w:b/>
            <w:color w:val="000000" w:themeColor="text1"/>
            <w:sz w:val="30"/>
            <w:szCs w:val="30"/>
          </w:rPr>
          <w:t>sufficiciency</w:t>
        </w:r>
        <w:proofErr w:type="spellEnd"/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.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inline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elements don't start in a new line . Block </w:t>
        </w:r>
      </w:ins>
    </w:p>
    <w:p w:rsidR="00CA3BD9" w:rsidRPr="00CA3BD9" w:rsidRDefault="00CA3BD9" w:rsidP="00CA3BD9">
      <w:pPr>
        <w:rPr>
          <w:ins w:id="176" w:author="BAPS" w:date="2022-10-18T11:55:00Z"/>
          <w:b/>
          <w:color w:val="000000" w:themeColor="text1"/>
          <w:sz w:val="30"/>
          <w:szCs w:val="30"/>
        </w:rPr>
      </w:pPr>
      <w:proofErr w:type="gramStart"/>
      <w:ins w:id="177" w:author="BAPS" w:date="2022-10-18T11:55:00Z">
        <w:r w:rsidRPr="00CA3BD9">
          <w:rPr>
            <w:b/>
            <w:color w:val="000000" w:themeColor="text1"/>
            <w:sz w:val="30"/>
            <w:szCs w:val="30"/>
          </w:rPr>
          <w:t>elements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alwys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 xml:space="preserve">  start in a line.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inline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elements allow other </w:t>
        </w:r>
      </w:ins>
    </w:p>
    <w:p w:rsidR="00CA3BD9" w:rsidRPr="00CA3BD9" w:rsidRDefault="00CA3BD9" w:rsidP="00CA3BD9">
      <w:pPr>
        <w:rPr>
          <w:ins w:id="178" w:author="BAPS" w:date="2022-10-18T11:55:00Z"/>
          <w:b/>
          <w:color w:val="000000" w:themeColor="text1"/>
          <w:sz w:val="30"/>
          <w:szCs w:val="30"/>
        </w:rPr>
      </w:pPr>
      <w:proofErr w:type="gramStart"/>
      <w:ins w:id="179" w:author="BAPS" w:date="2022-10-18T11:55:00Z">
        <w:r w:rsidRPr="00CA3BD9">
          <w:rPr>
            <w:b/>
            <w:color w:val="000000" w:themeColor="text1"/>
            <w:sz w:val="30"/>
            <w:szCs w:val="30"/>
          </w:rPr>
          <w:t>inline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elements to sit behind.</w:t>
        </w:r>
      </w:ins>
    </w:p>
    <w:p w:rsidR="00CA3BD9" w:rsidRPr="00CA3BD9" w:rsidRDefault="00CA3BD9" w:rsidP="00CA3BD9">
      <w:pPr>
        <w:rPr>
          <w:ins w:id="180" w:author="BAPS" w:date="2022-10-18T11:55:00Z"/>
          <w:b/>
          <w:color w:val="000000" w:themeColor="text1"/>
          <w:sz w:val="30"/>
          <w:szCs w:val="30"/>
        </w:rPr>
      </w:pPr>
    </w:p>
    <w:p w:rsidR="00CA3BD9" w:rsidRPr="00CA3BD9" w:rsidRDefault="00CA3BD9" w:rsidP="00CA3BD9">
      <w:pPr>
        <w:rPr>
          <w:ins w:id="181" w:author="BAPS" w:date="2022-10-18T11:55:00Z"/>
          <w:b/>
          <w:color w:val="000000" w:themeColor="text1"/>
          <w:sz w:val="30"/>
          <w:szCs w:val="30"/>
        </w:rPr>
      </w:pPr>
      <w:ins w:id="182" w:author="BAPS" w:date="2022-10-18T11:55:00Z">
        <w:r w:rsidRPr="00CA3BD9">
          <w:rPr>
            <w:b/>
            <w:color w:val="000000" w:themeColor="text1"/>
            <w:sz w:val="30"/>
            <w:szCs w:val="30"/>
          </w:rPr>
          <w:t xml:space="preserve">12).How to create a Hyperlink in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HTML ?</w:t>
        </w:r>
        <w:proofErr w:type="gramEnd"/>
      </w:ins>
    </w:p>
    <w:p w:rsidR="00CA3BD9" w:rsidRPr="00CA3BD9" w:rsidRDefault="00CA3BD9" w:rsidP="00CA3BD9">
      <w:pPr>
        <w:rPr>
          <w:ins w:id="183" w:author="BAPS" w:date="2022-10-18T11:55:00Z"/>
          <w:b/>
          <w:color w:val="000000" w:themeColor="text1"/>
          <w:sz w:val="30"/>
          <w:szCs w:val="30"/>
        </w:rPr>
      </w:pPr>
      <w:proofErr w:type="gramStart"/>
      <w:ins w:id="184" w:author="BAPS" w:date="2022-10-18T11:55:00Z">
        <w:r w:rsidRPr="00CA3BD9">
          <w:rPr>
            <w:b/>
            <w:color w:val="000000" w:themeColor="text1"/>
            <w:sz w:val="30"/>
            <w:szCs w:val="30"/>
          </w:rPr>
          <w:t>ans.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To make a hyperlink in an HTML page, use the and tags, which </w:t>
        </w:r>
      </w:ins>
    </w:p>
    <w:p w:rsidR="00CA3BD9" w:rsidRPr="00CA3BD9" w:rsidRDefault="00CA3BD9" w:rsidP="00CA3BD9">
      <w:pPr>
        <w:rPr>
          <w:ins w:id="185" w:author="BAPS" w:date="2022-10-18T11:55:00Z"/>
          <w:b/>
          <w:color w:val="000000" w:themeColor="text1"/>
          <w:sz w:val="30"/>
          <w:szCs w:val="30"/>
        </w:rPr>
      </w:pPr>
      <w:proofErr w:type="gramStart"/>
      <w:ins w:id="186" w:author="BAPS" w:date="2022-10-18T11:55:00Z">
        <w:r w:rsidRPr="00CA3BD9">
          <w:rPr>
            <w:b/>
            <w:color w:val="000000" w:themeColor="text1"/>
            <w:sz w:val="30"/>
            <w:szCs w:val="30"/>
          </w:rPr>
          <w:t>are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tags used to define the links. The tag indicates where the hyperlink </w:t>
        </w:r>
      </w:ins>
    </w:p>
    <w:p w:rsidR="00CA3BD9" w:rsidRPr="00CA3BD9" w:rsidRDefault="00CA3BD9" w:rsidP="00CA3BD9">
      <w:pPr>
        <w:rPr>
          <w:ins w:id="187" w:author="BAPS" w:date="2022-10-18T11:55:00Z"/>
          <w:b/>
          <w:color w:val="000000" w:themeColor="text1"/>
          <w:sz w:val="30"/>
          <w:szCs w:val="30"/>
        </w:rPr>
      </w:pPr>
      <w:proofErr w:type="gramStart"/>
      <w:ins w:id="188" w:author="BAPS" w:date="2022-10-18T11:55:00Z">
        <w:r w:rsidRPr="00CA3BD9">
          <w:rPr>
            <w:b/>
            <w:color w:val="000000" w:themeColor="text1"/>
            <w:sz w:val="30"/>
            <w:szCs w:val="30"/>
          </w:rPr>
          <w:t>starts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and the tag indicates where it ends. Whatever text gets added inside </w:t>
        </w:r>
      </w:ins>
    </w:p>
    <w:p w:rsidR="00CA3BD9" w:rsidRPr="00CA3BD9" w:rsidRDefault="00CA3BD9" w:rsidP="00CA3BD9">
      <w:pPr>
        <w:rPr>
          <w:ins w:id="189" w:author="BAPS" w:date="2022-10-18T11:55:00Z"/>
          <w:b/>
          <w:color w:val="000000" w:themeColor="text1"/>
          <w:sz w:val="30"/>
          <w:szCs w:val="30"/>
        </w:rPr>
      </w:pPr>
      <w:proofErr w:type="gramStart"/>
      <w:ins w:id="190" w:author="BAPS" w:date="2022-10-18T11:55:00Z">
        <w:r w:rsidRPr="00CA3BD9">
          <w:rPr>
            <w:b/>
            <w:color w:val="000000" w:themeColor="text1"/>
            <w:sz w:val="30"/>
            <w:szCs w:val="30"/>
          </w:rPr>
          <w:t>these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tags, will work as a hyperlink. Add the URL for the link in the </w:t>
        </w:r>
      </w:ins>
    </w:p>
    <w:p w:rsidR="00CA3BD9" w:rsidRDefault="00CA3BD9" w:rsidP="00CA3BD9">
      <w:pPr>
        <w:rPr>
          <w:ins w:id="191" w:author="BAPS" w:date="2022-10-18T11:55:00Z"/>
          <w:b/>
          <w:color w:val="000000" w:themeColor="text1"/>
          <w:sz w:val="30"/>
          <w:szCs w:val="30"/>
        </w:rPr>
      </w:pPr>
      <w:ins w:id="192" w:author="BAPS" w:date="2022-10-18T11:55:00Z">
        <w:r w:rsidRPr="00CA3BD9">
          <w:rPr>
            <w:b/>
            <w:color w:val="000000" w:themeColor="text1"/>
            <w:sz w:val="30"/>
            <w:szCs w:val="30"/>
          </w:rPr>
          <w:t xml:space="preserve">&lt;a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href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>=""&gt;</w:t>
        </w:r>
        <w:r w:rsidR="00544AF7">
          <w:rPr>
            <w:b/>
            <w:color w:val="000000" w:themeColor="text1"/>
            <w:sz w:val="30"/>
            <w:szCs w:val="30"/>
          </w:rPr>
          <w:t>.</w:t>
        </w:r>
      </w:ins>
    </w:p>
    <w:p w:rsidR="00CA3BD9" w:rsidRPr="00CA3BD9" w:rsidRDefault="00CA3BD9" w:rsidP="00CA3BD9">
      <w:pPr>
        <w:rPr>
          <w:ins w:id="193" w:author="BAPS" w:date="2022-10-18T11:55:00Z"/>
          <w:b/>
          <w:color w:val="000000" w:themeColor="text1"/>
          <w:sz w:val="30"/>
          <w:szCs w:val="30"/>
        </w:rPr>
      </w:pPr>
      <w:ins w:id="194" w:author="BAPS" w:date="2022-10-18T11:55:00Z">
        <w:r w:rsidRPr="00CA3BD9">
          <w:rPr>
            <w:b/>
            <w:color w:val="000000" w:themeColor="text1"/>
            <w:sz w:val="30"/>
            <w:szCs w:val="30"/>
          </w:rPr>
          <w:t xml:space="preserve">13).What is the use of an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iframe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 xml:space="preserve"> tag?</w:t>
        </w:r>
      </w:ins>
    </w:p>
    <w:p w:rsidR="00CA3BD9" w:rsidRPr="00CA3BD9" w:rsidRDefault="00CA3BD9" w:rsidP="00CA3BD9">
      <w:pPr>
        <w:rPr>
          <w:ins w:id="195" w:author="BAPS" w:date="2022-10-18T11:55:00Z"/>
          <w:b/>
          <w:color w:val="000000" w:themeColor="text1"/>
          <w:sz w:val="30"/>
          <w:szCs w:val="30"/>
        </w:rPr>
      </w:pPr>
      <w:proofErr w:type="gramStart"/>
      <w:ins w:id="196" w:author="BAPS" w:date="2022-10-18T11:55:00Z">
        <w:r w:rsidRPr="00CA3BD9">
          <w:rPr>
            <w:b/>
            <w:color w:val="000000" w:themeColor="text1"/>
            <w:sz w:val="30"/>
            <w:szCs w:val="30"/>
          </w:rPr>
          <w:t>ans.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The  tag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specifies an inline frame .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An  inline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frame is used to embed</w:t>
        </w:r>
      </w:ins>
    </w:p>
    <w:p w:rsidR="00CA3BD9" w:rsidRPr="00CA3BD9" w:rsidRDefault="00CA3BD9" w:rsidP="00CA3BD9">
      <w:pPr>
        <w:rPr>
          <w:ins w:id="197" w:author="BAPS" w:date="2022-10-18T11:55:00Z"/>
          <w:b/>
          <w:color w:val="000000" w:themeColor="text1"/>
          <w:sz w:val="30"/>
          <w:szCs w:val="30"/>
        </w:rPr>
      </w:pPr>
      <w:proofErr w:type="gramStart"/>
      <w:ins w:id="198" w:author="BAPS" w:date="2022-10-18T11:55:00Z">
        <w:r w:rsidRPr="00CA3BD9">
          <w:rPr>
            <w:b/>
            <w:color w:val="000000" w:themeColor="text1"/>
            <w:sz w:val="30"/>
            <w:szCs w:val="30"/>
          </w:rPr>
          <w:t>another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document within the current HTML document.</w:t>
        </w:r>
      </w:ins>
    </w:p>
    <w:p w:rsidR="00CA3BD9" w:rsidRPr="00CA3BD9" w:rsidRDefault="00CA3BD9" w:rsidP="00CA3BD9">
      <w:pPr>
        <w:rPr>
          <w:ins w:id="199" w:author="BAPS" w:date="2022-10-18T11:55:00Z"/>
          <w:b/>
          <w:color w:val="000000" w:themeColor="text1"/>
          <w:sz w:val="30"/>
          <w:szCs w:val="30"/>
        </w:rPr>
      </w:pPr>
    </w:p>
    <w:p w:rsidR="00CA3BD9" w:rsidRPr="00CA3BD9" w:rsidRDefault="00CA3BD9" w:rsidP="00CA3BD9">
      <w:pPr>
        <w:rPr>
          <w:ins w:id="200" w:author="BAPS" w:date="2022-10-18T11:55:00Z"/>
          <w:b/>
          <w:color w:val="000000" w:themeColor="text1"/>
          <w:sz w:val="30"/>
          <w:szCs w:val="30"/>
        </w:rPr>
      </w:pPr>
      <w:ins w:id="201" w:author="BAPS" w:date="2022-10-18T11:55:00Z">
        <w:r w:rsidRPr="00CA3BD9">
          <w:rPr>
            <w:b/>
            <w:color w:val="000000" w:themeColor="text1"/>
            <w:sz w:val="30"/>
            <w:szCs w:val="30"/>
          </w:rPr>
          <w:t xml:space="preserve">14).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What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is the use of a span tag? </w:t>
        </w:r>
        <w:proofErr w:type="spellStart"/>
        <w:proofErr w:type="gramStart"/>
        <w:r w:rsidRPr="00CA3BD9">
          <w:rPr>
            <w:b/>
            <w:color w:val="000000" w:themeColor="text1"/>
            <w:sz w:val="30"/>
            <w:szCs w:val="30"/>
          </w:rPr>
          <w:t>Expalin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 xml:space="preserve"> with example?</w:t>
        </w:r>
        <w:proofErr w:type="gramEnd"/>
      </w:ins>
    </w:p>
    <w:p w:rsidR="00CA3BD9" w:rsidRPr="00CA3BD9" w:rsidRDefault="00CA3BD9" w:rsidP="00CA3BD9">
      <w:pPr>
        <w:rPr>
          <w:ins w:id="202" w:author="BAPS" w:date="2022-10-18T11:55:00Z"/>
          <w:b/>
          <w:color w:val="000000" w:themeColor="text1"/>
          <w:sz w:val="30"/>
          <w:szCs w:val="30"/>
        </w:rPr>
      </w:pPr>
      <w:proofErr w:type="gramStart"/>
      <w:ins w:id="203" w:author="BAPS" w:date="2022-10-18T11:55:00Z">
        <w:r w:rsidRPr="00CA3BD9">
          <w:rPr>
            <w:b/>
            <w:color w:val="000000" w:themeColor="text1"/>
            <w:sz w:val="30"/>
            <w:szCs w:val="30"/>
          </w:rPr>
          <w:t>ans.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The tag is an inline container used to mark up a part of a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text ,or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a </w:t>
        </w:r>
      </w:ins>
    </w:p>
    <w:p w:rsidR="00CA3BD9" w:rsidRPr="00CA3BD9" w:rsidRDefault="00CA3BD9" w:rsidP="00CA3BD9">
      <w:pPr>
        <w:rPr>
          <w:ins w:id="204" w:author="BAPS" w:date="2022-10-18T11:55:00Z"/>
          <w:b/>
          <w:color w:val="000000" w:themeColor="text1"/>
          <w:sz w:val="30"/>
          <w:szCs w:val="30"/>
        </w:rPr>
      </w:pPr>
      <w:proofErr w:type="gramStart"/>
      <w:ins w:id="205" w:author="BAPS" w:date="2022-10-18T11:55:00Z">
        <w:r w:rsidRPr="00CA3BD9">
          <w:rPr>
            <w:b/>
            <w:color w:val="000000" w:themeColor="text1"/>
            <w:sz w:val="30"/>
            <w:szCs w:val="30"/>
          </w:rPr>
          <w:t>part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of a document. The tag is easily styled by CSS or manipulated with </w:t>
        </w:r>
      </w:ins>
    </w:p>
    <w:p w:rsidR="00CA3BD9" w:rsidRPr="00CA3BD9" w:rsidRDefault="00CA3BD9" w:rsidP="00CA3BD9">
      <w:pPr>
        <w:rPr>
          <w:ins w:id="206" w:author="BAPS" w:date="2022-10-18T11:55:00Z"/>
          <w:b/>
          <w:color w:val="000000" w:themeColor="text1"/>
          <w:sz w:val="30"/>
          <w:szCs w:val="30"/>
        </w:rPr>
      </w:pPr>
      <w:proofErr w:type="spellStart"/>
      <w:proofErr w:type="gramStart"/>
      <w:ins w:id="207" w:author="BAPS" w:date="2022-10-18T11:55:00Z">
        <w:r w:rsidRPr="00CA3BD9">
          <w:rPr>
            <w:b/>
            <w:color w:val="000000" w:themeColor="text1"/>
            <w:sz w:val="30"/>
            <w:szCs w:val="30"/>
          </w:rPr>
          <w:t>javascript</w:t>
        </w:r>
        <w:proofErr w:type="spellEnd"/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using the class or id attribute. </w:t>
        </w:r>
      </w:ins>
    </w:p>
    <w:p w:rsidR="00CA3BD9" w:rsidRPr="00CA3BD9" w:rsidRDefault="00CA3BD9" w:rsidP="00CA3BD9">
      <w:pPr>
        <w:rPr>
          <w:ins w:id="208" w:author="BAPS" w:date="2022-10-18T11:55:00Z"/>
          <w:b/>
          <w:color w:val="000000" w:themeColor="text1"/>
          <w:sz w:val="30"/>
          <w:szCs w:val="30"/>
        </w:rPr>
      </w:pPr>
      <w:ins w:id="209" w:author="BAPS" w:date="2022-10-18T11:55:00Z">
        <w:r w:rsidRPr="00CA3BD9">
          <w:rPr>
            <w:b/>
            <w:color w:val="000000" w:themeColor="text1"/>
            <w:sz w:val="30"/>
            <w:szCs w:val="30"/>
          </w:rPr>
          <w:t xml:space="preserve">The tag is much like the element, but </w:t>
        </w:r>
      </w:ins>
    </w:p>
    <w:p w:rsidR="00CA3BD9" w:rsidRPr="00CA3BD9" w:rsidRDefault="00CA3BD9" w:rsidP="00CA3BD9">
      <w:pPr>
        <w:rPr>
          <w:ins w:id="210" w:author="BAPS" w:date="2022-10-18T11:55:00Z"/>
          <w:b/>
          <w:color w:val="000000" w:themeColor="text1"/>
          <w:sz w:val="30"/>
          <w:szCs w:val="30"/>
        </w:rPr>
      </w:pPr>
      <w:proofErr w:type="gramStart"/>
      <w:ins w:id="211" w:author="BAPS" w:date="2022-10-18T11:55:00Z">
        <w:r w:rsidRPr="00CA3BD9">
          <w:rPr>
            <w:b/>
            <w:color w:val="000000" w:themeColor="text1"/>
            <w:sz w:val="30"/>
            <w:szCs w:val="30"/>
          </w:rPr>
          <w:t>is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a block -level element and is an inline element.</w:t>
        </w:r>
      </w:ins>
    </w:p>
    <w:p w:rsidR="00CA3BD9" w:rsidRPr="00CA3BD9" w:rsidRDefault="00CA3BD9" w:rsidP="00CA3BD9">
      <w:pPr>
        <w:rPr>
          <w:ins w:id="212" w:author="BAPS" w:date="2022-10-18T11:55:00Z"/>
          <w:b/>
          <w:color w:val="000000" w:themeColor="text1"/>
          <w:sz w:val="30"/>
          <w:szCs w:val="30"/>
        </w:rPr>
      </w:pPr>
    </w:p>
    <w:p w:rsidR="00CA3BD9" w:rsidRPr="00CA3BD9" w:rsidRDefault="00CA3BD9" w:rsidP="00CA3BD9">
      <w:pPr>
        <w:rPr>
          <w:ins w:id="213" w:author="BAPS" w:date="2022-10-18T11:55:00Z"/>
          <w:b/>
          <w:color w:val="000000" w:themeColor="text1"/>
          <w:sz w:val="30"/>
          <w:szCs w:val="30"/>
        </w:rPr>
      </w:pPr>
      <w:ins w:id="214" w:author="BAPS" w:date="2022-10-18T11:55:00Z">
        <w:r w:rsidRPr="00CA3BD9">
          <w:rPr>
            <w:b/>
            <w:color w:val="000000" w:themeColor="text1"/>
            <w:sz w:val="30"/>
            <w:szCs w:val="30"/>
          </w:rPr>
          <w:lastRenderedPageBreak/>
          <w:t>15). How to insert a picture into a background image of a web page?</w:t>
        </w:r>
      </w:ins>
    </w:p>
    <w:p w:rsidR="00CA3BD9" w:rsidRPr="00CA3BD9" w:rsidRDefault="00CA3BD9" w:rsidP="00CA3BD9">
      <w:pPr>
        <w:rPr>
          <w:ins w:id="215" w:author="BAPS" w:date="2022-10-18T11:55:00Z"/>
          <w:b/>
          <w:color w:val="000000" w:themeColor="text1"/>
          <w:sz w:val="30"/>
          <w:szCs w:val="30"/>
        </w:rPr>
      </w:pPr>
      <w:proofErr w:type="gramStart"/>
      <w:ins w:id="216" w:author="BAPS" w:date="2022-10-18T11:55:00Z">
        <w:r w:rsidRPr="00CA3BD9">
          <w:rPr>
            <w:b/>
            <w:color w:val="000000" w:themeColor="text1"/>
            <w:sz w:val="30"/>
            <w:szCs w:val="30"/>
          </w:rPr>
          <w:t>ans.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To set the background image of a web page, use the CSS style. </w:t>
        </w:r>
      </w:ins>
    </w:p>
    <w:p w:rsidR="00CA3BD9" w:rsidRPr="00CA3BD9" w:rsidRDefault="00CA3BD9" w:rsidP="00CA3BD9">
      <w:pPr>
        <w:rPr>
          <w:ins w:id="217" w:author="BAPS" w:date="2022-10-18T11:55:00Z"/>
          <w:b/>
          <w:color w:val="000000" w:themeColor="text1"/>
          <w:sz w:val="30"/>
          <w:szCs w:val="30"/>
        </w:rPr>
      </w:pPr>
      <w:proofErr w:type="gramStart"/>
      <w:ins w:id="218" w:author="BAPS" w:date="2022-10-18T11:55:00Z">
        <w:r w:rsidRPr="00CA3BD9">
          <w:rPr>
            <w:b/>
            <w:color w:val="000000" w:themeColor="text1"/>
            <w:sz w:val="30"/>
            <w:szCs w:val="30"/>
          </w:rPr>
          <w:t>under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the CSS.</w:t>
        </w:r>
      </w:ins>
    </w:p>
    <w:p w:rsidR="00CA3BD9" w:rsidRPr="00CA3BD9" w:rsidRDefault="00CA3BD9" w:rsidP="00CA3BD9">
      <w:pPr>
        <w:rPr>
          <w:ins w:id="219" w:author="BAPS" w:date="2022-10-18T11:55:00Z"/>
          <w:b/>
          <w:color w:val="000000" w:themeColor="text1"/>
          <w:sz w:val="30"/>
          <w:szCs w:val="30"/>
        </w:rPr>
      </w:pPr>
      <w:proofErr w:type="gramStart"/>
      <w:ins w:id="220" w:author="BAPS" w:date="2022-10-18T11:55:00Z">
        <w:r w:rsidRPr="00CA3BD9">
          <w:rPr>
            <w:b/>
            <w:color w:val="000000" w:themeColor="text1"/>
            <w:sz w:val="30"/>
            <w:szCs w:val="30"/>
          </w:rPr>
          <w:t>background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attribute, so CSS is used to change set  background </w:t>
        </w:r>
      </w:ins>
    </w:p>
    <w:p w:rsidR="00CA3BD9" w:rsidRPr="00CA3BD9" w:rsidRDefault="00CA3BD9" w:rsidP="00CA3BD9">
      <w:pPr>
        <w:rPr>
          <w:ins w:id="221" w:author="BAPS" w:date="2022-10-18T11:55:00Z"/>
          <w:b/>
          <w:color w:val="000000" w:themeColor="text1"/>
          <w:sz w:val="30"/>
          <w:szCs w:val="30"/>
        </w:rPr>
      </w:pPr>
      <w:proofErr w:type="gramStart"/>
      <w:ins w:id="222" w:author="BAPS" w:date="2022-10-18T11:55:00Z">
        <w:r w:rsidRPr="00CA3BD9">
          <w:rPr>
            <w:b/>
            <w:color w:val="000000" w:themeColor="text1"/>
            <w:sz w:val="30"/>
            <w:szCs w:val="30"/>
          </w:rPr>
          <w:t>image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>.</w:t>
        </w:r>
      </w:ins>
    </w:p>
    <w:p w:rsidR="00CA3BD9" w:rsidRPr="00CA3BD9" w:rsidRDefault="00CA3BD9" w:rsidP="00CA3BD9">
      <w:pPr>
        <w:rPr>
          <w:ins w:id="223" w:author="BAPS" w:date="2022-10-18T11:55:00Z"/>
          <w:b/>
          <w:color w:val="000000" w:themeColor="text1"/>
          <w:sz w:val="30"/>
          <w:szCs w:val="30"/>
        </w:rPr>
      </w:pPr>
    </w:p>
    <w:p w:rsidR="00CA3BD9" w:rsidRPr="00CA3BD9" w:rsidRDefault="00CA3BD9" w:rsidP="00CA3BD9">
      <w:pPr>
        <w:rPr>
          <w:ins w:id="224" w:author="BAPS" w:date="2022-10-18T11:55:00Z"/>
          <w:b/>
          <w:color w:val="000000" w:themeColor="text1"/>
          <w:sz w:val="30"/>
          <w:szCs w:val="30"/>
        </w:rPr>
      </w:pPr>
      <w:ins w:id="225" w:author="BAPS" w:date="2022-10-18T11:55:00Z">
        <w:r w:rsidRPr="00CA3BD9">
          <w:rPr>
            <w:b/>
            <w:color w:val="000000" w:themeColor="text1"/>
            <w:sz w:val="30"/>
            <w:szCs w:val="30"/>
          </w:rPr>
          <w:t>16). How are active links different from normal links?</w:t>
        </w:r>
      </w:ins>
    </w:p>
    <w:p w:rsidR="00CA3BD9" w:rsidRPr="00CA3BD9" w:rsidRDefault="00CA3BD9" w:rsidP="00CA3BD9">
      <w:pPr>
        <w:rPr>
          <w:ins w:id="226" w:author="BAPS" w:date="2022-10-18T11:55:00Z"/>
          <w:b/>
          <w:color w:val="000000" w:themeColor="text1"/>
          <w:sz w:val="30"/>
          <w:szCs w:val="30"/>
        </w:rPr>
      </w:pPr>
      <w:proofErr w:type="gramStart"/>
      <w:ins w:id="227" w:author="BAPS" w:date="2022-10-18T11:55:00Z">
        <w:r w:rsidRPr="00CA3BD9">
          <w:rPr>
            <w:b/>
            <w:color w:val="000000" w:themeColor="text1"/>
            <w:sz w:val="30"/>
            <w:szCs w:val="30"/>
          </w:rPr>
          <w:t>ans.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Those that don't have a mouse cursor over that link is </w:t>
        </w:r>
      </w:ins>
    </w:p>
    <w:p w:rsidR="00CA3BD9" w:rsidRPr="00CA3BD9" w:rsidRDefault="00CA3BD9" w:rsidP="00CA3BD9">
      <w:pPr>
        <w:rPr>
          <w:ins w:id="228" w:author="BAPS" w:date="2022-10-18T11:55:00Z"/>
          <w:b/>
          <w:color w:val="000000" w:themeColor="text1"/>
          <w:sz w:val="30"/>
          <w:szCs w:val="30"/>
        </w:rPr>
      </w:pPr>
      <w:proofErr w:type="gramStart"/>
      <w:ins w:id="229" w:author="BAPS" w:date="2022-10-18T11:55:00Z">
        <w:r w:rsidRPr="00CA3BD9">
          <w:rPr>
            <w:b/>
            <w:color w:val="000000" w:themeColor="text1"/>
            <w:sz w:val="30"/>
            <w:szCs w:val="30"/>
          </w:rPr>
          <w:t>considered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a normal link.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some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browser recognized active </w:t>
        </w:r>
      </w:ins>
    </w:p>
    <w:p w:rsidR="00CA3BD9" w:rsidRPr="00CA3BD9" w:rsidRDefault="00CA3BD9" w:rsidP="00CA3BD9">
      <w:pPr>
        <w:rPr>
          <w:ins w:id="230" w:author="BAPS" w:date="2022-10-18T11:55:00Z"/>
          <w:b/>
          <w:color w:val="000000" w:themeColor="text1"/>
          <w:sz w:val="30"/>
          <w:szCs w:val="30"/>
        </w:rPr>
      </w:pPr>
      <w:proofErr w:type="gramStart"/>
      <w:ins w:id="231" w:author="BAPS" w:date="2022-10-18T11:55:00Z">
        <w:r w:rsidRPr="00CA3BD9">
          <w:rPr>
            <w:b/>
            <w:color w:val="000000" w:themeColor="text1"/>
            <w:sz w:val="30"/>
            <w:szCs w:val="30"/>
          </w:rPr>
          <w:t>links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when the mouse cursor is placed over that link. </w:t>
        </w:r>
      </w:ins>
    </w:p>
    <w:p w:rsidR="00CA3BD9" w:rsidRPr="00CA3BD9" w:rsidRDefault="00CA3BD9" w:rsidP="00CA3BD9">
      <w:pPr>
        <w:rPr>
          <w:ins w:id="232" w:author="BAPS" w:date="2022-10-18T11:55:00Z"/>
          <w:b/>
          <w:color w:val="000000" w:themeColor="text1"/>
          <w:sz w:val="30"/>
          <w:szCs w:val="30"/>
        </w:rPr>
      </w:pPr>
      <w:proofErr w:type="gramStart"/>
      <w:ins w:id="233" w:author="BAPS" w:date="2022-10-18T11:55:00Z">
        <w:r w:rsidRPr="00CA3BD9">
          <w:rPr>
            <w:b/>
            <w:color w:val="000000" w:themeColor="text1"/>
            <w:sz w:val="30"/>
            <w:szCs w:val="30"/>
          </w:rPr>
          <w:t>others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recognize active links when the link has the focus.</w:t>
        </w:r>
      </w:ins>
    </w:p>
    <w:p w:rsidR="00CA3BD9" w:rsidRPr="00CA3BD9" w:rsidRDefault="00CA3BD9" w:rsidP="00CA3BD9">
      <w:pPr>
        <w:rPr>
          <w:ins w:id="234" w:author="BAPS" w:date="2022-10-18T11:55:00Z"/>
          <w:b/>
          <w:color w:val="000000" w:themeColor="text1"/>
          <w:sz w:val="30"/>
          <w:szCs w:val="30"/>
        </w:rPr>
      </w:pPr>
      <w:ins w:id="235" w:author="BAPS" w:date="2022-10-18T11:55:00Z">
        <w:r w:rsidRPr="00CA3BD9">
          <w:rPr>
            <w:b/>
            <w:color w:val="000000" w:themeColor="text1"/>
            <w:sz w:val="30"/>
            <w:szCs w:val="30"/>
          </w:rPr>
          <w:t xml:space="preserve">Those that do not have mouse cursor over the link is said </w:t>
        </w:r>
      </w:ins>
    </w:p>
    <w:p w:rsidR="00CA3BD9" w:rsidRPr="00CA3BD9" w:rsidRDefault="00CA3BD9" w:rsidP="00CA3BD9">
      <w:pPr>
        <w:rPr>
          <w:ins w:id="236" w:author="BAPS" w:date="2022-10-18T11:55:00Z"/>
          <w:b/>
          <w:color w:val="000000" w:themeColor="text1"/>
          <w:sz w:val="30"/>
          <w:szCs w:val="30"/>
        </w:rPr>
      </w:pPr>
      <w:proofErr w:type="gramStart"/>
      <w:ins w:id="237" w:author="BAPS" w:date="2022-10-18T11:55:00Z">
        <w:r w:rsidRPr="00CA3BD9">
          <w:rPr>
            <w:b/>
            <w:color w:val="000000" w:themeColor="text1"/>
            <w:sz w:val="30"/>
            <w:szCs w:val="30"/>
          </w:rPr>
          <w:t>to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be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normol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 xml:space="preserve"> link.</w:t>
        </w:r>
      </w:ins>
    </w:p>
    <w:p w:rsidR="00CA3BD9" w:rsidRPr="00CA3BD9" w:rsidRDefault="00CA3BD9" w:rsidP="00CA3BD9">
      <w:pPr>
        <w:rPr>
          <w:ins w:id="238" w:author="BAPS" w:date="2022-10-18T11:55:00Z"/>
          <w:b/>
          <w:color w:val="000000" w:themeColor="text1"/>
          <w:sz w:val="30"/>
          <w:szCs w:val="30"/>
        </w:rPr>
      </w:pPr>
    </w:p>
    <w:p w:rsidR="00CA3BD9" w:rsidRPr="00CA3BD9" w:rsidRDefault="00CA3BD9" w:rsidP="00CA3BD9">
      <w:pPr>
        <w:rPr>
          <w:ins w:id="239" w:author="BAPS" w:date="2022-10-18T11:55:00Z"/>
          <w:b/>
          <w:color w:val="000000" w:themeColor="text1"/>
          <w:sz w:val="30"/>
          <w:szCs w:val="30"/>
        </w:rPr>
      </w:pPr>
      <w:ins w:id="240" w:author="BAPS" w:date="2022-10-18T11:55:00Z">
        <w:r w:rsidRPr="00CA3BD9">
          <w:rPr>
            <w:b/>
            <w:color w:val="000000" w:themeColor="text1"/>
            <w:sz w:val="30"/>
            <w:szCs w:val="30"/>
          </w:rPr>
          <w:t xml:space="preserve">17).What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are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the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differnt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 xml:space="preserve"> tags to separate section of text?</w:t>
        </w:r>
      </w:ins>
    </w:p>
    <w:p w:rsidR="00CA3BD9" w:rsidRPr="00CA3BD9" w:rsidRDefault="00CA3BD9" w:rsidP="00CA3BD9">
      <w:pPr>
        <w:rPr>
          <w:ins w:id="241" w:author="BAPS" w:date="2022-10-18T11:55:00Z"/>
          <w:b/>
          <w:color w:val="000000" w:themeColor="text1"/>
          <w:sz w:val="30"/>
          <w:szCs w:val="30"/>
        </w:rPr>
      </w:pPr>
      <w:proofErr w:type="gramStart"/>
      <w:ins w:id="242" w:author="BAPS" w:date="2022-10-18T11:55:00Z">
        <w:r w:rsidRPr="00CA3BD9">
          <w:rPr>
            <w:b/>
            <w:color w:val="000000" w:themeColor="text1"/>
            <w:sz w:val="30"/>
            <w:szCs w:val="30"/>
          </w:rPr>
          <w:t>ans.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There are three tags that can be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used  to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separate the text:</w:t>
        </w:r>
      </w:ins>
    </w:p>
    <w:p w:rsidR="00CA3BD9" w:rsidRPr="00CA3BD9" w:rsidRDefault="00CA3BD9" w:rsidP="00CA3BD9">
      <w:pPr>
        <w:rPr>
          <w:ins w:id="243" w:author="BAPS" w:date="2022-10-18T11:55:00Z"/>
          <w:b/>
          <w:color w:val="000000" w:themeColor="text1"/>
          <w:sz w:val="30"/>
          <w:szCs w:val="30"/>
        </w:rPr>
      </w:pPr>
      <w:proofErr w:type="gramStart"/>
      <w:ins w:id="244" w:author="BAPS" w:date="2022-10-18T11:55:00Z">
        <w:r w:rsidRPr="00CA3BD9">
          <w:rPr>
            <w:b/>
            <w:color w:val="000000" w:themeColor="text1"/>
            <w:sz w:val="30"/>
            <w:szCs w:val="30"/>
          </w:rPr>
          <w:t>tag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>-- Usually</w:t>
        </w:r>
      </w:ins>
    </w:p>
    <w:p w:rsidR="00CA3BD9" w:rsidRPr="00CA3BD9" w:rsidRDefault="00CA3BD9" w:rsidP="00CA3BD9">
      <w:pPr>
        <w:rPr>
          <w:ins w:id="245" w:author="BAPS" w:date="2022-10-18T11:55:00Z"/>
          <w:b/>
          <w:color w:val="000000" w:themeColor="text1"/>
          <w:sz w:val="30"/>
          <w:szCs w:val="30"/>
        </w:rPr>
      </w:pPr>
      <w:proofErr w:type="gramStart"/>
      <w:ins w:id="246" w:author="BAPS" w:date="2022-10-18T11:55:00Z">
        <w:r w:rsidRPr="00CA3BD9">
          <w:rPr>
            <w:b/>
            <w:color w:val="000000" w:themeColor="text1"/>
            <w:sz w:val="30"/>
            <w:szCs w:val="30"/>
          </w:rPr>
          <w:t>tag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is used to separate the line of text.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it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breaks the current line</w:t>
        </w:r>
      </w:ins>
    </w:p>
    <w:p w:rsidR="00CA3BD9" w:rsidRPr="00CA3BD9" w:rsidRDefault="00CA3BD9" w:rsidP="00CA3BD9">
      <w:pPr>
        <w:rPr>
          <w:ins w:id="247" w:author="BAPS" w:date="2022-10-18T11:55:00Z"/>
          <w:b/>
          <w:color w:val="000000" w:themeColor="text1"/>
          <w:sz w:val="30"/>
          <w:szCs w:val="30"/>
        </w:rPr>
      </w:pPr>
      <w:proofErr w:type="gramStart"/>
      <w:ins w:id="248" w:author="BAPS" w:date="2022-10-18T11:55:00Z">
        <w:r w:rsidRPr="00CA3BD9">
          <w:rPr>
            <w:b/>
            <w:color w:val="000000" w:themeColor="text1"/>
            <w:sz w:val="30"/>
            <w:szCs w:val="30"/>
          </w:rPr>
          <w:t>and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conveys the flow to the next line.</w:t>
        </w:r>
      </w:ins>
    </w:p>
    <w:p w:rsidR="00CA3BD9" w:rsidRPr="00CA3BD9" w:rsidRDefault="00CA3BD9" w:rsidP="00CA3BD9">
      <w:pPr>
        <w:rPr>
          <w:ins w:id="249" w:author="BAPS" w:date="2022-10-18T11:55:00Z"/>
          <w:b/>
          <w:color w:val="000000" w:themeColor="text1"/>
          <w:sz w:val="30"/>
          <w:szCs w:val="30"/>
        </w:rPr>
      </w:pPr>
    </w:p>
    <w:p w:rsidR="00CA3BD9" w:rsidRPr="00CA3BD9" w:rsidRDefault="00CA3BD9" w:rsidP="00CA3BD9">
      <w:pPr>
        <w:rPr>
          <w:ins w:id="250" w:author="BAPS" w:date="2022-10-18T11:55:00Z"/>
          <w:b/>
          <w:color w:val="000000" w:themeColor="text1"/>
          <w:sz w:val="30"/>
          <w:szCs w:val="30"/>
        </w:rPr>
      </w:pPr>
      <w:proofErr w:type="gramStart"/>
      <w:ins w:id="251" w:author="BAPS" w:date="2022-10-18T11:55:00Z">
        <w:r w:rsidRPr="00CA3BD9">
          <w:rPr>
            <w:b/>
            <w:color w:val="000000" w:themeColor="text1"/>
            <w:sz w:val="30"/>
            <w:szCs w:val="30"/>
          </w:rPr>
          <w:t>tag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--This contains the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taxt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 xml:space="preserve"> in the form of a new paragraph. </w:t>
        </w:r>
      </w:ins>
    </w:p>
    <w:p w:rsidR="00CA3BD9" w:rsidRPr="00CA3BD9" w:rsidRDefault="00CA3BD9" w:rsidP="00CA3BD9">
      <w:pPr>
        <w:rPr>
          <w:ins w:id="252" w:author="BAPS" w:date="2022-10-18T11:55:00Z"/>
          <w:b/>
          <w:color w:val="000000" w:themeColor="text1"/>
          <w:sz w:val="30"/>
          <w:szCs w:val="30"/>
        </w:rPr>
      </w:pPr>
    </w:p>
    <w:p w:rsidR="00CA3BD9" w:rsidRPr="00CA3BD9" w:rsidRDefault="00CA3BD9" w:rsidP="00CA3BD9">
      <w:pPr>
        <w:rPr>
          <w:ins w:id="253" w:author="BAPS" w:date="2022-10-18T11:55:00Z"/>
          <w:b/>
          <w:color w:val="000000" w:themeColor="text1"/>
          <w:sz w:val="30"/>
          <w:szCs w:val="30"/>
        </w:rPr>
      </w:pPr>
      <w:proofErr w:type="gramStart"/>
      <w:ins w:id="254" w:author="BAPS" w:date="2022-10-18T11:55:00Z">
        <w:r w:rsidRPr="00CA3BD9">
          <w:rPr>
            <w:b/>
            <w:color w:val="000000" w:themeColor="text1"/>
            <w:sz w:val="30"/>
            <w:szCs w:val="30"/>
          </w:rPr>
          <w:t>tag--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It is used to define a large quoted section.</w:t>
        </w:r>
      </w:ins>
    </w:p>
    <w:p w:rsidR="00CA3BD9" w:rsidRPr="00CA3BD9" w:rsidRDefault="00CA3BD9" w:rsidP="00CA3BD9">
      <w:pPr>
        <w:rPr>
          <w:ins w:id="255" w:author="BAPS" w:date="2022-10-18T11:55:00Z"/>
          <w:b/>
          <w:color w:val="000000" w:themeColor="text1"/>
          <w:sz w:val="30"/>
          <w:szCs w:val="30"/>
        </w:rPr>
      </w:pPr>
    </w:p>
    <w:p w:rsidR="00CA3BD9" w:rsidRPr="00CA3BD9" w:rsidRDefault="00CA3BD9" w:rsidP="00CA3BD9">
      <w:pPr>
        <w:rPr>
          <w:ins w:id="256" w:author="BAPS" w:date="2022-10-18T11:55:00Z"/>
          <w:b/>
          <w:color w:val="000000" w:themeColor="text1"/>
          <w:sz w:val="30"/>
          <w:szCs w:val="30"/>
        </w:rPr>
      </w:pPr>
      <w:ins w:id="257" w:author="BAPS" w:date="2022-10-18T11:55:00Z">
        <w:r w:rsidRPr="00CA3BD9">
          <w:rPr>
            <w:b/>
            <w:color w:val="000000" w:themeColor="text1"/>
            <w:sz w:val="30"/>
            <w:szCs w:val="30"/>
          </w:rPr>
          <w:t>18).What is SVG?</w:t>
        </w:r>
      </w:ins>
    </w:p>
    <w:p w:rsidR="00CA3BD9" w:rsidRPr="00CA3BD9" w:rsidRDefault="00CA3BD9" w:rsidP="00CA3BD9">
      <w:pPr>
        <w:rPr>
          <w:ins w:id="258" w:author="BAPS" w:date="2022-10-18T11:55:00Z"/>
          <w:b/>
          <w:color w:val="000000" w:themeColor="text1"/>
          <w:sz w:val="30"/>
          <w:szCs w:val="30"/>
        </w:rPr>
      </w:pPr>
      <w:proofErr w:type="gramStart"/>
      <w:ins w:id="259" w:author="BAPS" w:date="2022-10-18T11:55:00Z">
        <w:r w:rsidRPr="00CA3BD9">
          <w:rPr>
            <w:b/>
            <w:color w:val="000000" w:themeColor="text1"/>
            <w:sz w:val="30"/>
            <w:szCs w:val="30"/>
          </w:rPr>
          <w:t>ans.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The tag defines a container for SVG graphics. SVG has </w:t>
        </w:r>
      </w:ins>
    </w:p>
    <w:p w:rsidR="00CA3BD9" w:rsidRPr="00CA3BD9" w:rsidRDefault="00CA3BD9" w:rsidP="00CA3BD9">
      <w:pPr>
        <w:rPr>
          <w:ins w:id="260" w:author="BAPS" w:date="2022-10-18T11:55:00Z"/>
          <w:b/>
          <w:color w:val="000000" w:themeColor="text1"/>
          <w:sz w:val="30"/>
          <w:szCs w:val="30"/>
        </w:rPr>
      </w:pPr>
      <w:proofErr w:type="gramStart"/>
      <w:ins w:id="261" w:author="BAPS" w:date="2022-10-18T11:55:00Z">
        <w:r w:rsidRPr="00CA3BD9">
          <w:rPr>
            <w:b/>
            <w:color w:val="000000" w:themeColor="text1"/>
            <w:sz w:val="30"/>
            <w:szCs w:val="30"/>
          </w:rPr>
          <w:t>several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methods for </w:t>
        </w:r>
        <w:proofErr w:type="spellStart"/>
        <w:r w:rsidRPr="00CA3BD9">
          <w:rPr>
            <w:b/>
            <w:color w:val="000000" w:themeColor="text1"/>
            <w:sz w:val="30"/>
            <w:szCs w:val="30"/>
          </w:rPr>
          <w:t>darwing</w:t>
        </w:r>
        <w:proofErr w:type="spellEnd"/>
        <w:r w:rsidRPr="00CA3BD9">
          <w:rPr>
            <w:b/>
            <w:color w:val="000000" w:themeColor="text1"/>
            <w:sz w:val="30"/>
            <w:szCs w:val="30"/>
          </w:rPr>
          <w:t xml:space="preserve"> paths, boxes , circles, text, and </w:t>
        </w:r>
      </w:ins>
    </w:p>
    <w:p w:rsidR="00CA3BD9" w:rsidRDefault="00CA3BD9" w:rsidP="00CA3BD9">
      <w:pPr>
        <w:rPr>
          <w:b/>
          <w:color w:val="000000" w:themeColor="text1"/>
          <w:sz w:val="30"/>
          <w:szCs w:val="30"/>
        </w:rPr>
      </w:pPr>
      <w:proofErr w:type="gramStart"/>
      <w:ins w:id="262" w:author="BAPS" w:date="2022-10-18T11:55:00Z">
        <w:r w:rsidRPr="00CA3BD9">
          <w:rPr>
            <w:b/>
            <w:color w:val="000000" w:themeColor="text1"/>
            <w:sz w:val="30"/>
            <w:szCs w:val="30"/>
          </w:rPr>
          <w:t>graphic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images.</w:t>
        </w:r>
      </w:ins>
    </w:p>
    <w:p w:rsidR="009E74F5" w:rsidRPr="00CA3BD9" w:rsidRDefault="009E74F5" w:rsidP="00CA3BD9">
      <w:pPr>
        <w:rPr>
          <w:ins w:id="263" w:author="BAPS" w:date="2022-10-18T11:55:00Z"/>
          <w:b/>
          <w:color w:val="000000" w:themeColor="text1"/>
          <w:sz w:val="30"/>
          <w:szCs w:val="30"/>
        </w:rPr>
      </w:pPr>
    </w:p>
    <w:p w:rsidR="00CA3BD9" w:rsidRPr="00CA3BD9" w:rsidRDefault="00CA3BD9" w:rsidP="00CA3BD9">
      <w:pPr>
        <w:rPr>
          <w:ins w:id="264" w:author="BAPS" w:date="2022-10-18T11:55:00Z"/>
          <w:b/>
          <w:color w:val="000000" w:themeColor="text1"/>
          <w:sz w:val="30"/>
          <w:szCs w:val="30"/>
        </w:rPr>
      </w:pPr>
      <w:ins w:id="265" w:author="BAPS" w:date="2022-10-18T11:55:00Z">
        <w:r w:rsidRPr="00CA3BD9">
          <w:rPr>
            <w:b/>
            <w:color w:val="000000" w:themeColor="text1"/>
            <w:sz w:val="30"/>
            <w:szCs w:val="30"/>
          </w:rPr>
          <w:t>19).What is difference between HTML and XHTML?</w:t>
        </w:r>
      </w:ins>
    </w:p>
    <w:p w:rsidR="00CA3BD9" w:rsidRPr="00CA3BD9" w:rsidRDefault="00CA3BD9" w:rsidP="00CA3BD9">
      <w:pPr>
        <w:rPr>
          <w:ins w:id="266" w:author="BAPS" w:date="2022-10-18T11:55:00Z"/>
          <w:b/>
          <w:color w:val="000000" w:themeColor="text1"/>
          <w:sz w:val="30"/>
          <w:szCs w:val="30"/>
        </w:rPr>
      </w:pPr>
      <w:proofErr w:type="gramStart"/>
      <w:ins w:id="267" w:author="BAPS" w:date="2022-10-18T11:55:00Z">
        <w:r w:rsidRPr="00CA3BD9">
          <w:rPr>
            <w:b/>
            <w:color w:val="000000" w:themeColor="text1"/>
            <w:sz w:val="30"/>
            <w:szCs w:val="30"/>
          </w:rPr>
          <w:t>ans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. HTML is SGML --based while XHTML  is XML --based . </w:t>
        </w:r>
      </w:ins>
    </w:p>
    <w:p w:rsidR="00CA3BD9" w:rsidRPr="00CA3BD9" w:rsidRDefault="00CA3BD9" w:rsidP="00CA3BD9">
      <w:pPr>
        <w:rPr>
          <w:ins w:id="268" w:author="BAPS" w:date="2022-10-18T11:55:00Z"/>
          <w:b/>
          <w:color w:val="000000" w:themeColor="text1"/>
          <w:sz w:val="30"/>
          <w:szCs w:val="30"/>
        </w:rPr>
      </w:pPr>
      <w:ins w:id="269" w:author="BAPS" w:date="2022-10-18T11:55:00Z">
        <w:r w:rsidRPr="00CA3BD9">
          <w:rPr>
            <w:b/>
            <w:color w:val="000000" w:themeColor="text1"/>
            <w:sz w:val="30"/>
            <w:szCs w:val="30"/>
          </w:rPr>
          <w:t xml:space="preserve">They are like two sides of the same coin. XHTML was derived </w:t>
        </w:r>
      </w:ins>
    </w:p>
    <w:p w:rsidR="00CA3BD9" w:rsidRPr="00CA3BD9" w:rsidRDefault="00CA3BD9" w:rsidP="00CA3BD9">
      <w:pPr>
        <w:rPr>
          <w:ins w:id="270" w:author="BAPS" w:date="2022-10-18T11:55:00Z"/>
          <w:b/>
          <w:color w:val="000000" w:themeColor="text1"/>
          <w:sz w:val="30"/>
          <w:szCs w:val="30"/>
        </w:rPr>
      </w:pPr>
      <w:proofErr w:type="gramStart"/>
      <w:ins w:id="271" w:author="BAPS" w:date="2022-10-18T11:55:00Z">
        <w:r w:rsidRPr="00CA3BD9">
          <w:rPr>
            <w:b/>
            <w:color w:val="000000" w:themeColor="text1"/>
            <w:sz w:val="30"/>
            <w:szCs w:val="30"/>
          </w:rPr>
          <w:t>from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HTML to conform to XML standards. Hence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XHTML  is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</w:t>
        </w:r>
      </w:ins>
    </w:p>
    <w:p w:rsidR="00CA3BD9" w:rsidRPr="00CA3BD9" w:rsidRDefault="00CA3BD9" w:rsidP="00CA3BD9">
      <w:pPr>
        <w:rPr>
          <w:ins w:id="272" w:author="BAPS" w:date="2022-10-18T11:55:00Z"/>
          <w:b/>
          <w:color w:val="000000" w:themeColor="text1"/>
          <w:sz w:val="30"/>
          <w:szCs w:val="30"/>
        </w:rPr>
      </w:pPr>
      <w:proofErr w:type="gramStart"/>
      <w:ins w:id="273" w:author="BAPS" w:date="2022-10-18T11:55:00Z">
        <w:r w:rsidRPr="00CA3BD9">
          <w:rPr>
            <w:b/>
            <w:color w:val="000000" w:themeColor="text1"/>
            <w:sz w:val="30"/>
            <w:szCs w:val="30"/>
          </w:rPr>
          <w:t>strict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when compared to HTML and does not allow user to </w:t>
        </w:r>
      </w:ins>
    </w:p>
    <w:p w:rsidR="009E74F5" w:rsidRDefault="00CA3BD9" w:rsidP="00CA3BD9">
      <w:pPr>
        <w:rPr>
          <w:b/>
          <w:color w:val="000000" w:themeColor="text1"/>
          <w:sz w:val="30"/>
          <w:szCs w:val="30"/>
        </w:rPr>
      </w:pPr>
      <w:proofErr w:type="gramStart"/>
      <w:ins w:id="274" w:author="BAPS" w:date="2022-10-18T11:55:00Z">
        <w:r w:rsidRPr="00CA3BD9">
          <w:rPr>
            <w:b/>
            <w:color w:val="000000" w:themeColor="text1"/>
            <w:sz w:val="30"/>
            <w:szCs w:val="30"/>
          </w:rPr>
          <w:t>get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away with lapses in coding and structure</w:t>
        </w:r>
      </w:ins>
      <w:r w:rsidR="009E74F5">
        <w:rPr>
          <w:b/>
          <w:color w:val="000000" w:themeColor="text1"/>
          <w:sz w:val="30"/>
          <w:szCs w:val="30"/>
        </w:rPr>
        <w:t>.</w:t>
      </w:r>
    </w:p>
    <w:p w:rsidR="00CA3BD9" w:rsidRPr="00CA3BD9" w:rsidRDefault="00CA3BD9" w:rsidP="00CA3BD9">
      <w:pPr>
        <w:rPr>
          <w:ins w:id="275" w:author="BAPS" w:date="2022-10-18T11:55:00Z"/>
          <w:b/>
          <w:color w:val="000000" w:themeColor="text1"/>
          <w:sz w:val="30"/>
          <w:szCs w:val="30"/>
        </w:rPr>
      </w:pPr>
      <w:ins w:id="276" w:author="BAPS" w:date="2022-10-18T11:55:00Z">
        <w:r w:rsidRPr="00CA3BD9">
          <w:rPr>
            <w:b/>
            <w:color w:val="000000" w:themeColor="text1"/>
            <w:sz w:val="30"/>
            <w:szCs w:val="30"/>
          </w:rPr>
          <w:t xml:space="preserve"> </w:t>
        </w:r>
      </w:ins>
    </w:p>
    <w:p w:rsidR="00544AF7" w:rsidRPr="00CA3BD9" w:rsidRDefault="00544AF7" w:rsidP="00544AF7">
      <w:pPr>
        <w:rPr>
          <w:ins w:id="277" w:author="BAPS" w:date="2022-10-18T11:55:00Z"/>
          <w:b/>
          <w:color w:val="000000" w:themeColor="text1"/>
          <w:sz w:val="30"/>
          <w:szCs w:val="30"/>
        </w:rPr>
      </w:pPr>
      <w:ins w:id="278" w:author="BAPS" w:date="2022-10-18T11:55:00Z">
        <w:r w:rsidRPr="00CA3BD9">
          <w:rPr>
            <w:b/>
            <w:color w:val="000000" w:themeColor="text1"/>
            <w:sz w:val="30"/>
            <w:szCs w:val="30"/>
          </w:rPr>
          <w:t xml:space="preserve">20). </w:t>
        </w:r>
        <w:proofErr w:type="gramStart"/>
        <w:r w:rsidRPr="00CA3BD9">
          <w:rPr>
            <w:b/>
            <w:color w:val="000000" w:themeColor="text1"/>
            <w:sz w:val="30"/>
            <w:szCs w:val="30"/>
          </w:rPr>
          <w:t>What</w:t>
        </w:r>
        <w:proofErr w:type="gramEnd"/>
        <w:r w:rsidRPr="00CA3BD9">
          <w:rPr>
            <w:b/>
            <w:color w:val="000000" w:themeColor="text1"/>
            <w:sz w:val="30"/>
            <w:szCs w:val="30"/>
          </w:rPr>
          <w:t xml:space="preserve"> are logical and physical tags in HTML?</w:t>
        </w:r>
      </w:ins>
    </w:p>
    <w:p w:rsidR="00544AF7" w:rsidRDefault="00544AF7" w:rsidP="00CA3BD9">
      <w:pPr>
        <w:rPr>
          <w:ins w:id="279" w:author="BAPS" w:date="2022-10-18T11:55:00Z"/>
          <w:b/>
          <w:color w:val="000000" w:themeColor="text1"/>
          <w:sz w:val="30"/>
          <w:szCs w:val="30"/>
        </w:rPr>
      </w:pPr>
      <w:ins w:id="280" w:author="BAPS" w:date="2022-10-18T11:55:00Z">
        <w:r>
          <w:rPr>
            <w:b/>
            <w:color w:val="000000" w:themeColor="text1"/>
            <w:sz w:val="30"/>
            <w:szCs w:val="30"/>
          </w:rPr>
          <w:t xml:space="preserve">Ans. Logical tags are used to provide information by giving the </w:t>
        </w:r>
      </w:ins>
    </w:p>
    <w:p w:rsidR="00CA3BD9" w:rsidRDefault="00544AF7" w:rsidP="00CA3BD9">
      <w:pPr>
        <w:rPr>
          <w:ins w:id="281" w:author="BAPS" w:date="2022-10-18T11:55:00Z"/>
          <w:b/>
          <w:color w:val="000000" w:themeColor="text1"/>
          <w:sz w:val="30"/>
          <w:szCs w:val="30"/>
        </w:rPr>
      </w:pPr>
      <w:ins w:id="282" w:author="BAPS" w:date="2022-10-18T11:55:00Z">
        <w:r>
          <w:rPr>
            <w:b/>
            <w:color w:val="000000" w:themeColor="text1"/>
            <w:sz w:val="30"/>
            <w:szCs w:val="30"/>
          </w:rPr>
          <w:t xml:space="preserve">Special importance to the </w:t>
        </w:r>
        <w:proofErr w:type="gramStart"/>
        <w:r>
          <w:rPr>
            <w:b/>
            <w:color w:val="000000" w:themeColor="text1"/>
            <w:sz w:val="30"/>
            <w:szCs w:val="30"/>
          </w:rPr>
          <w:t>text .</w:t>
        </w:r>
        <w:proofErr w:type="gramEnd"/>
        <w:r>
          <w:rPr>
            <w:b/>
            <w:color w:val="000000" w:themeColor="text1"/>
            <w:sz w:val="30"/>
            <w:szCs w:val="30"/>
          </w:rPr>
          <w:t xml:space="preserve"> For instance, tag is used to emphasize </w:t>
        </w:r>
      </w:ins>
    </w:p>
    <w:p w:rsidR="00544AF7" w:rsidRDefault="008C7DCF" w:rsidP="00CA3BD9">
      <w:pPr>
        <w:rPr>
          <w:ins w:id="283" w:author="BAPS" w:date="2022-10-18T11:55:00Z"/>
          <w:b/>
          <w:color w:val="000000" w:themeColor="text1"/>
          <w:sz w:val="30"/>
          <w:szCs w:val="30"/>
        </w:rPr>
      </w:pPr>
      <w:ins w:id="284" w:author="BAPS" w:date="2022-10-18T11:55:00Z">
        <w:r>
          <w:rPr>
            <w:b/>
            <w:color w:val="000000" w:themeColor="text1"/>
            <w:sz w:val="30"/>
            <w:szCs w:val="30"/>
          </w:rPr>
          <w:t xml:space="preserve">The text by representing it in italic </w:t>
        </w:r>
        <w:proofErr w:type="gramStart"/>
        <w:r>
          <w:rPr>
            <w:b/>
            <w:color w:val="000000" w:themeColor="text1"/>
            <w:sz w:val="30"/>
            <w:szCs w:val="30"/>
          </w:rPr>
          <w:t>format .</w:t>
        </w:r>
        <w:proofErr w:type="gramEnd"/>
        <w:r>
          <w:rPr>
            <w:b/>
            <w:color w:val="000000" w:themeColor="text1"/>
            <w:sz w:val="30"/>
            <w:szCs w:val="30"/>
          </w:rPr>
          <w:t xml:space="preserve"> </w:t>
        </w:r>
        <w:proofErr w:type="gramStart"/>
        <w:r>
          <w:rPr>
            <w:b/>
            <w:color w:val="000000" w:themeColor="text1"/>
            <w:sz w:val="30"/>
            <w:szCs w:val="30"/>
          </w:rPr>
          <w:t>physical</w:t>
        </w:r>
        <w:proofErr w:type="gramEnd"/>
        <w:r>
          <w:rPr>
            <w:b/>
            <w:color w:val="000000" w:themeColor="text1"/>
            <w:sz w:val="30"/>
            <w:szCs w:val="30"/>
          </w:rPr>
          <w:t xml:space="preserve"> tags are used </w:t>
        </w:r>
      </w:ins>
    </w:p>
    <w:p w:rsidR="008C7DCF" w:rsidRDefault="008C7DCF" w:rsidP="00CA3BD9">
      <w:pPr>
        <w:rPr>
          <w:ins w:id="285" w:author="BAPS" w:date="2022-10-18T11:55:00Z"/>
          <w:b/>
          <w:color w:val="000000" w:themeColor="text1"/>
          <w:sz w:val="30"/>
          <w:szCs w:val="30"/>
        </w:rPr>
      </w:pPr>
      <w:proofErr w:type="gramStart"/>
      <w:ins w:id="286" w:author="BAPS" w:date="2022-10-18T11:55:00Z">
        <w:r>
          <w:rPr>
            <w:b/>
            <w:color w:val="000000" w:themeColor="text1"/>
            <w:sz w:val="30"/>
            <w:szCs w:val="30"/>
          </w:rPr>
          <w:t>to  style</w:t>
        </w:r>
        <w:proofErr w:type="gramEnd"/>
        <w:r>
          <w:rPr>
            <w:b/>
            <w:color w:val="000000" w:themeColor="text1"/>
            <w:sz w:val="30"/>
            <w:szCs w:val="30"/>
          </w:rPr>
          <w:t xml:space="preserve"> the content only. </w:t>
        </w:r>
        <w:proofErr w:type="gramStart"/>
        <w:r>
          <w:rPr>
            <w:b/>
            <w:color w:val="000000" w:themeColor="text1"/>
            <w:sz w:val="30"/>
            <w:szCs w:val="30"/>
          </w:rPr>
          <w:t>For  instance</w:t>
        </w:r>
        <w:proofErr w:type="gramEnd"/>
        <w:r>
          <w:rPr>
            <w:b/>
            <w:color w:val="000000" w:themeColor="text1"/>
            <w:sz w:val="30"/>
            <w:szCs w:val="30"/>
          </w:rPr>
          <w:t xml:space="preserve"> , is used to display the text</w:t>
        </w:r>
      </w:ins>
    </w:p>
    <w:p w:rsidR="008C7DCF" w:rsidRPr="00CA3BD9" w:rsidRDefault="008C7DCF" w:rsidP="00CA3BD9">
      <w:pPr>
        <w:rPr>
          <w:ins w:id="287" w:author="BAPS" w:date="2022-10-18T11:55:00Z"/>
          <w:b/>
          <w:color w:val="000000" w:themeColor="text1"/>
          <w:sz w:val="30"/>
          <w:szCs w:val="30"/>
        </w:rPr>
      </w:pPr>
      <w:proofErr w:type="gramStart"/>
      <w:ins w:id="288" w:author="BAPS" w:date="2022-10-18T11:55:00Z">
        <w:r>
          <w:rPr>
            <w:b/>
            <w:color w:val="000000" w:themeColor="text1"/>
            <w:sz w:val="30"/>
            <w:szCs w:val="30"/>
          </w:rPr>
          <w:t>In italic   format.</w:t>
        </w:r>
        <w:proofErr w:type="gramEnd"/>
      </w:ins>
    </w:p>
    <w:p w:rsidR="00CA3BD9" w:rsidRPr="00CA3BD9" w:rsidRDefault="00CA3BD9" w:rsidP="00CA3BD9">
      <w:pPr>
        <w:rPr>
          <w:ins w:id="289" w:author="BAPS" w:date="2022-10-18T11:55:00Z"/>
          <w:b/>
          <w:color w:val="000000" w:themeColor="text1"/>
          <w:sz w:val="30"/>
          <w:szCs w:val="30"/>
        </w:rPr>
      </w:pPr>
    </w:p>
    <w:p w:rsidR="00544AF7" w:rsidRPr="00661D12" w:rsidRDefault="008C7DCF" w:rsidP="00CA3BD9">
      <w:pPr>
        <w:rPr>
          <w:b/>
          <w:color w:val="000000" w:themeColor="text1"/>
          <w:sz w:val="30"/>
          <w:rPrChange w:id="290" w:author="BAPS" w:date="2022-10-18T11:55:00Z">
            <w:rPr/>
          </w:rPrChange>
        </w:rPr>
      </w:pPr>
      <w:ins w:id="291" w:author="BAPS" w:date="2022-10-18T11:55:00Z">
        <w:r>
          <w:rPr>
            <w:b/>
            <w:noProof/>
            <w:color w:val="000000" w:themeColor="text1"/>
            <w:sz w:val="30"/>
            <w:szCs w:val="30"/>
            <w:lang w:val="en-IN" w:eastAsia="en-IN"/>
            <w:rPrChange w:id="292">
              <w:rPr>
                <w:noProof/>
                <w:lang w:eastAsia="en-IN"/>
              </w:rPr>
            </w:rPrChange>
          </w:rPr>
          <w:lastRenderedPageBreak/>
          <w:drawing>
            <wp:inline distT="0" distB="0" distL="0" distR="0" wp14:anchorId="3D1B89DB" wp14:editId="64847D35">
              <wp:extent cx="2495550" cy="1838325"/>
              <wp:effectExtent l="0" t="0" r="0" b="9525"/>
              <wp:docPr id="11" name="Picture 11" descr="C:\Users\BAPS\Pictures\1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C:\Users\BAPS\Pictures\11.PNG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95550" cy="1838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544AF7">
          <w:rPr>
            <w:b/>
            <w:noProof/>
            <w:color w:val="000000" w:themeColor="text1"/>
            <w:sz w:val="30"/>
            <w:szCs w:val="30"/>
            <w:lang w:val="en-IN" w:eastAsia="en-IN"/>
            <w:rPrChange w:id="293">
              <w:rPr>
                <w:noProof/>
                <w:lang w:eastAsia="en-IN"/>
              </w:rPr>
            </w:rPrChange>
          </w:rPr>
          <w:drawing>
            <wp:anchor distT="0" distB="0" distL="114300" distR="114300" simplePos="0" relativeHeight="251658240" behindDoc="0" locked="0" layoutInCell="1" allowOverlap="1" wp14:anchorId="49C4549D" wp14:editId="0BEED644">
              <wp:simplePos x="0" y="0"/>
              <wp:positionH relativeFrom="column">
                <wp:align>left</wp:align>
              </wp:positionH>
              <wp:positionV relativeFrom="paragraph">
                <wp:align>top</wp:align>
              </wp:positionV>
              <wp:extent cx="2419350" cy="1476375"/>
              <wp:effectExtent l="0" t="0" r="0" b="9525"/>
              <wp:wrapSquare wrapText="bothSides"/>
              <wp:docPr id="10" name="Picture 10" descr="C:\Users\BAPS\Pictures\10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C:\Users\BAPS\Pictures\10.PNG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19350" cy="147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544AF7">
          <w:rPr>
            <w:b/>
            <w:color w:val="000000" w:themeColor="text1"/>
            <w:sz w:val="30"/>
            <w:szCs w:val="30"/>
          </w:rPr>
          <w:br w:type="textWrapping" w:clear="all"/>
        </w:r>
      </w:ins>
      <w:bookmarkEnd w:id="3"/>
    </w:p>
    <w:sectPr w:rsidR="00544AF7" w:rsidRPr="00661D12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  <w:sectPrChange w:id="295" w:author="BAPS" w:date="2022-10-18T11:55:00Z">
        <w:sectPr w:rsidR="00544AF7" w:rsidRPr="00661D12">
          <w:pgSz w:w="11906" w:h="16838"/>
          <w:pgMar w:top="1440" w:right="1440" w:bottom="1440" w:left="1440" w:header="708" w:footer="708" w:gutter="0"/>
          <w:cols w:space="708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742" w:rsidRDefault="00995742" w:rsidP="00CA3BD9">
      <w:pPr>
        <w:spacing w:after="0" w:line="240" w:lineRule="auto"/>
      </w:pPr>
      <w:r>
        <w:separator/>
      </w:r>
    </w:p>
  </w:endnote>
  <w:endnote w:type="continuationSeparator" w:id="0">
    <w:p w:rsidR="00995742" w:rsidRDefault="00995742" w:rsidP="00CA3BD9">
      <w:pPr>
        <w:spacing w:after="0" w:line="240" w:lineRule="auto"/>
      </w:pPr>
      <w:r>
        <w:continuationSeparator/>
      </w:r>
    </w:p>
  </w:endnote>
  <w:endnote w:type="continuationNotice" w:id="1">
    <w:p w:rsidR="00995742" w:rsidRDefault="009957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4F5" w:rsidRDefault="009E74F5">
    <w:pPr>
      <w:pStyle w:val="Footer"/>
      <w:pPrChange w:id="294" w:author="BAPS" w:date="2022-10-18T11:55:00Z">
        <w:pPr>
          <w:pStyle w:val="EndnoteText"/>
        </w:pPr>
      </w:pPrChange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742" w:rsidRDefault="00995742" w:rsidP="00CA3BD9">
      <w:pPr>
        <w:spacing w:after="0" w:line="240" w:lineRule="auto"/>
      </w:pPr>
      <w:r>
        <w:separator/>
      </w:r>
    </w:p>
  </w:footnote>
  <w:footnote w:type="continuationSeparator" w:id="0">
    <w:p w:rsidR="00995742" w:rsidRDefault="00995742" w:rsidP="00CA3BD9">
      <w:pPr>
        <w:spacing w:after="0" w:line="240" w:lineRule="auto"/>
      </w:pPr>
      <w:r>
        <w:continuationSeparator/>
      </w:r>
    </w:p>
  </w:footnote>
  <w:footnote w:type="continuationNotice" w:id="1">
    <w:p w:rsidR="00995742" w:rsidRDefault="009957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4F5" w:rsidRDefault="009E74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274A"/>
    <w:multiLevelType w:val="hybridMultilevel"/>
    <w:tmpl w:val="EC0C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41794"/>
    <w:multiLevelType w:val="hybridMultilevel"/>
    <w:tmpl w:val="9F40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71324"/>
    <w:multiLevelType w:val="hybridMultilevel"/>
    <w:tmpl w:val="F1C4A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B4744"/>
    <w:multiLevelType w:val="multilevel"/>
    <w:tmpl w:val="A168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97247A"/>
    <w:multiLevelType w:val="multilevel"/>
    <w:tmpl w:val="1BA4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521B7E"/>
    <w:multiLevelType w:val="hybridMultilevel"/>
    <w:tmpl w:val="C08C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F2986"/>
    <w:multiLevelType w:val="hybridMultilevel"/>
    <w:tmpl w:val="439AC6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D6869"/>
    <w:multiLevelType w:val="hybridMultilevel"/>
    <w:tmpl w:val="C4CE8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9276A7"/>
    <w:multiLevelType w:val="hybridMultilevel"/>
    <w:tmpl w:val="811C8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AD2FFB"/>
    <w:multiLevelType w:val="hybridMultilevel"/>
    <w:tmpl w:val="B5DC6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070FE1"/>
    <w:multiLevelType w:val="hybridMultilevel"/>
    <w:tmpl w:val="BB1C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D22"/>
    <w:rsid w:val="00016B92"/>
    <w:rsid w:val="00021651"/>
    <w:rsid w:val="00072029"/>
    <w:rsid w:val="000863CC"/>
    <w:rsid w:val="000E6FD5"/>
    <w:rsid w:val="001B7F55"/>
    <w:rsid w:val="001E3BF8"/>
    <w:rsid w:val="00204355"/>
    <w:rsid w:val="00247BEE"/>
    <w:rsid w:val="002D360D"/>
    <w:rsid w:val="002F7C2F"/>
    <w:rsid w:val="003046C1"/>
    <w:rsid w:val="003F6C9B"/>
    <w:rsid w:val="00413762"/>
    <w:rsid w:val="0044038F"/>
    <w:rsid w:val="004437F0"/>
    <w:rsid w:val="005260C7"/>
    <w:rsid w:val="00544AF7"/>
    <w:rsid w:val="005542C3"/>
    <w:rsid w:val="0058373A"/>
    <w:rsid w:val="005B3021"/>
    <w:rsid w:val="00607828"/>
    <w:rsid w:val="00661D12"/>
    <w:rsid w:val="00676CEA"/>
    <w:rsid w:val="006D1903"/>
    <w:rsid w:val="00873E66"/>
    <w:rsid w:val="008906EB"/>
    <w:rsid w:val="008C7DCF"/>
    <w:rsid w:val="00934208"/>
    <w:rsid w:val="00936A5D"/>
    <w:rsid w:val="00995742"/>
    <w:rsid w:val="009B3E3D"/>
    <w:rsid w:val="009E74F5"/>
    <w:rsid w:val="00A06304"/>
    <w:rsid w:val="00A2030A"/>
    <w:rsid w:val="00A84B90"/>
    <w:rsid w:val="00A95F64"/>
    <w:rsid w:val="00B608B5"/>
    <w:rsid w:val="00BF473C"/>
    <w:rsid w:val="00C44EBB"/>
    <w:rsid w:val="00C56722"/>
    <w:rsid w:val="00CA3BD9"/>
    <w:rsid w:val="00CF78F7"/>
    <w:rsid w:val="00D1668A"/>
    <w:rsid w:val="00D708F1"/>
    <w:rsid w:val="00DC1F14"/>
    <w:rsid w:val="00E16F2D"/>
    <w:rsid w:val="00E760AB"/>
    <w:rsid w:val="00ED1F65"/>
    <w:rsid w:val="00EE5D22"/>
    <w:rsid w:val="00F2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4F5"/>
    <w:pPr>
      <w:pPrChange w:id="0" w:author="BAPS" w:date="2022-10-18T11:55:00Z">
        <w:pPr>
          <w:spacing w:after="200" w:line="276" w:lineRule="auto"/>
        </w:pPr>
      </w:pPrChange>
    </w:pPr>
    <w:rPr>
      <w:rPrChange w:id="0" w:author="BAPS" w:date="2022-10-18T11:55:00Z">
        <w:rPr>
          <w:rFonts w:asciiTheme="minorHAnsi" w:eastAsiaTheme="minorHAnsi" w:hAnsiTheme="minorHAnsi" w:cstheme="minorBidi"/>
          <w:sz w:val="22"/>
          <w:szCs w:val="22"/>
          <w:lang w:val="en-IN" w:eastAsia="en-US" w:bidi="ar-SA"/>
        </w:rPr>
      </w:rPrChange>
    </w:rPr>
  </w:style>
  <w:style w:type="paragraph" w:styleId="Heading1">
    <w:name w:val="heading 1"/>
    <w:basedOn w:val="Normal"/>
    <w:next w:val="Normal"/>
    <w:link w:val="Heading1Char"/>
    <w:uiPriority w:val="9"/>
    <w:qFormat/>
    <w:rsid w:val="00CA3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30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F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3B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A3BD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3BD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A3BD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B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4F5"/>
  </w:style>
  <w:style w:type="paragraph" w:styleId="Footer">
    <w:name w:val="footer"/>
    <w:basedOn w:val="Normal"/>
    <w:link w:val="FooterChar"/>
    <w:uiPriority w:val="99"/>
    <w:unhideWhenUsed/>
    <w:rsid w:val="009E7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4F5"/>
  </w:style>
  <w:style w:type="character" w:customStyle="1" w:styleId="Heading2Char">
    <w:name w:val="Heading 2 Char"/>
    <w:basedOn w:val="DefaultParagraphFont"/>
    <w:link w:val="Heading2"/>
    <w:uiPriority w:val="9"/>
    <w:rsid w:val="005B3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0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B30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B3021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4F5"/>
    <w:pPr>
      <w:pPrChange w:id="1" w:author="BAPS" w:date="2022-10-18T11:55:00Z">
        <w:pPr>
          <w:spacing w:after="200" w:line="276" w:lineRule="auto"/>
        </w:pPr>
      </w:pPrChange>
    </w:pPr>
    <w:rPr>
      <w:rPrChange w:id="1" w:author="BAPS" w:date="2022-10-18T11:55:00Z">
        <w:rPr>
          <w:rFonts w:asciiTheme="minorHAnsi" w:eastAsiaTheme="minorHAnsi" w:hAnsiTheme="minorHAnsi" w:cstheme="minorBidi"/>
          <w:sz w:val="22"/>
          <w:szCs w:val="22"/>
          <w:lang w:val="en-IN" w:eastAsia="en-US" w:bidi="ar-SA"/>
        </w:rPr>
      </w:rPrChange>
    </w:rPr>
  </w:style>
  <w:style w:type="paragraph" w:styleId="Heading1">
    <w:name w:val="heading 1"/>
    <w:basedOn w:val="Normal"/>
    <w:next w:val="Normal"/>
    <w:link w:val="Heading1Char"/>
    <w:uiPriority w:val="9"/>
    <w:qFormat/>
    <w:rsid w:val="00CA3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30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F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3B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A3BD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3BD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A3BD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B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4F5"/>
  </w:style>
  <w:style w:type="paragraph" w:styleId="Footer">
    <w:name w:val="footer"/>
    <w:basedOn w:val="Normal"/>
    <w:link w:val="FooterChar"/>
    <w:uiPriority w:val="99"/>
    <w:unhideWhenUsed/>
    <w:rsid w:val="009E7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4F5"/>
  </w:style>
  <w:style w:type="character" w:customStyle="1" w:styleId="Heading2Char">
    <w:name w:val="Heading 2 Char"/>
    <w:basedOn w:val="DefaultParagraphFont"/>
    <w:link w:val="Heading2"/>
    <w:uiPriority w:val="9"/>
    <w:rsid w:val="005B3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0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B30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B302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F2C98-A80E-4002-AFD7-EA6218E8E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BAPS</cp:lastModifiedBy>
  <cp:revision>3</cp:revision>
  <dcterms:created xsi:type="dcterms:W3CDTF">2022-10-19T02:41:00Z</dcterms:created>
  <dcterms:modified xsi:type="dcterms:W3CDTF">2022-11-01T18:49:00Z</dcterms:modified>
</cp:coreProperties>
</file>